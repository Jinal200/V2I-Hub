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43FD1" w14:textId="6467AD96" w:rsidR="004343F9" w:rsidRDefault="004343F9" w:rsidP="004343F9">
      <w:pPr>
        <w:pStyle w:val="BHLevel1"/>
      </w:pPr>
      <w:bookmarkStart w:id="0" w:name="_Toc451786137"/>
      <w:r>
        <w:t>Integrated V2I Prototype</w:t>
      </w:r>
      <w:r w:rsidR="004153CB">
        <w:t xml:space="preserve"> (IVP)</w:t>
      </w:r>
      <w:r w:rsidR="002C5232">
        <w:t>:  V2I Hub</w:t>
      </w:r>
    </w:p>
    <w:p w14:paraId="39E0E674" w14:textId="77777777" w:rsidR="00C0554E" w:rsidRDefault="00C0554E" w:rsidP="00C0554E">
      <w:pPr>
        <w:pStyle w:val="BHLevel2"/>
        <w:jc w:val="left"/>
      </w:pPr>
      <w:r>
        <w:t>Tab 1: Overview</w:t>
      </w:r>
    </w:p>
    <w:p w14:paraId="5AB218D3" w14:textId="7C1A637F"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In order to bring infrastructure components into the Connected Vehicle architecture, you need software that will facilitate the exchange of data in a format that can be understood by both vehicles and infrastructure devices</w:t>
      </w:r>
      <w:r w:rsidR="00EE194B" w:rsidRPr="00534607">
        <w:t xml:space="preserve"> The Integrated Vehicle-to-Infrastructure Prototype (IVP), called V2I Hub,</w:t>
      </w:r>
      <w:r w:rsidRPr="00534607">
        <w:rPr>
          <w:rFonts w:cs="Arial"/>
          <w:sz w:val="19"/>
          <w:szCs w:val="19"/>
          <w:shd w:val="clear" w:color="auto" w:fill="FFFFFF"/>
        </w:rPr>
        <w:t xml:space="preserve"> takes in data from vehicles via Basic Safety Messages (BSM) in a So</w:t>
      </w:r>
      <w:r w:rsidR="007463A2" w:rsidRPr="00534607">
        <w:rPr>
          <w:rFonts w:cs="Arial"/>
          <w:sz w:val="19"/>
          <w:szCs w:val="19"/>
          <w:shd w:val="clear" w:color="auto" w:fill="FFFFFF"/>
        </w:rPr>
        <w:t>ciety of Automotive Engineers</w:t>
      </w:r>
      <w:r w:rsidRPr="00534607">
        <w:rPr>
          <w:rFonts w:cs="Arial"/>
          <w:sz w:val="19"/>
          <w:szCs w:val="19"/>
          <w:shd w:val="clear" w:color="auto" w:fill="FFFFFF"/>
        </w:rPr>
        <w:t xml:space="preserve"> (SAE) standard format and translates the data to a National Transportation Communications for ITS Protocol (NTCIP) that infrastructure components can understand.  And vice versa.   It translates Signal Phase and Timing (SPaT) data from NTCIP to SAE and sends it to the Roadside Unit (RSU) for broadcast to mobile devices, including vehicles.  </w:t>
      </w:r>
    </w:p>
    <w:p w14:paraId="4F6E4624" w14:textId="77777777" w:rsidR="00B43E17" w:rsidRPr="00534607" w:rsidRDefault="00B43E17" w:rsidP="00C0554E">
      <w:pPr>
        <w:contextualSpacing w:val="0"/>
        <w:rPr>
          <w:rFonts w:cs="Arial"/>
          <w:sz w:val="19"/>
          <w:szCs w:val="19"/>
          <w:shd w:val="clear" w:color="auto" w:fill="FFFFFF"/>
        </w:rPr>
      </w:pPr>
    </w:p>
    <w:p w14:paraId="2A32E36B" w14:textId="02AF923E"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 xml:space="preserve">V2I Hub is a message handler that acts as a translator and data aggregator/disseminator for infrastructure components of a connected vehicle deployment.  </w:t>
      </w:r>
    </w:p>
    <w:p w14:paraId="2FA98CF4" w14:textId="77777777" w:rsidR="00B96AC4" w:rsidRPr="00534607" w:rsidRDefault="00B96AC4" w:rsidP="00C0554E">
      <w:pPr>
        <w:contextualSpacing w:val="0"/>
        <w:rPr>
          <w:rFonts w:cs="Arial"/>
          <w:sz w:val="19"/>
          <w:szCs w:val="19"/>
          <w:shd w:val="clear" w:color="auto" w:fill="FFFFFF"/>
        </w:rPr>
      </w:pPr>
    </w:p>
    <w:p w14:paraId="6051AD36" w14:textId="04BA09F0" w:rsidR="00B96AC4" w:rsidRPr="00534607" w:rsidRDefault="00B96AC4" w:rsidP="003F79CF">
      <w:r w:rsidRPr="00534607">
        <w:t>V2I Hub was developed to support jurisdictions in deploying V</w:t>
      </w:r>
      <w:r w:rsidR="00EE194B" w:rsidRPr="00534607">
        <w:t>ehicle-to-Infrastructure (V</w:t>
      </w:r>
      <w:r w:rsidRPr="00534607">
        <w:t>2I</w:t>
      </w:r>
      <w:r w:rsidR="00EE194B" w:rsidRPr="00534607">
        <w:t>)</w:t>
      </w:r>
      <w:r w:rsidRPr="00534607">
        <w:t xml:space="preserve"> technology by reducing integration efforts and issues.</w:t>
      </w:r>
    </w:p>
    <w:p w14:paraId="386EE0EF" w14:textId="39322B4A" w:rsidR="00B96AC4" w:rsidRPr="00534607" w:rsidRDefault="00B96AC4" w:rsidP="003F79CF">
      <w:pPr>
        <w:pStyle w:val="ListParagraph"/>
        <w:numPr>
          <w:ilvl w:val="0"/>
          <w:numId w:val="23"/>
        </w:numPr>
      </w:pPr>
      <w:r w:rsidRPr="00534607">
        <w:t xml:space="preserve">V2I Hub is a software platform that enables connected vehicles to talk to existing traffic management hardware and systems, such as traffic signal controllers, Transportation Management Centers, pedestrian and vehicle </w:t>
      </w:r>
      <w:r w:rsidR="00EE194B" w:rsidRPr="00534607">
        <w:t>detection systems</w:t>
      </w:r>
      <w:r w:rsidRPr="00534607">
        <w:t>, road weather sensors, and dynamic message signs.</w:t>
      </w:r>
    </w:p>
    <w:p w14:paraId="10B81562" w14:textId="2ECFDD52" w:rsidR="00B96AC4" w:rsidRPr="00534607" w:rsidRDefault="00B96AC4" w:rsidP="003F79CF">
      <w:pPr>
        <w:pStyle w:val="ListParagraph"/>
        <w:numPr>
          <w:ilvl w:val="0"/>
          <w:numId w:val="23"/>
        </w:numPr>
      </w:pPr>
      <w:r w:rsidRPr="00534607">
        <w:t>V2I Hub simplifies integration by translating communication between different standards and protocols.</w:t>
      </w:r>
    </w:p>
    <w:p w14:paraId="16913074" w14:textId="5BBDFEE9" w:rsidR="00B96AC4" w:rsidRPr="00534607" w:rsidRDefault="00B96AC4" w:rsidP="00FC0E29">
      <w:pPr>
        <w:pStyle w:val="ListParagraph"/>
        <w:numPr>
          <w:ilvl w:val="0"/>
          <w:numId w:val="23"/>
        </w:numPr>
        <w:contextualSpacing w:val="0"/>
        <w:rPr>
          <w:rFonts w:cs="Arial"/>
          <w:sz w:val="19"/>
          <w:szCs w:val="19"/>
          <w:shd w:val="clear" w:color="auto" w:fill="FFFFFF"/>
        </w:rPr>
      </w:pPr>
      <w:r w:rsidRPr="00534607">
        <w:t>Using a modular design, software plugins enable efficient connections to new hardware, custom connections to Transportation Management Centers, and Connected Vehicle (CV) Safety Apps to run on roadside equipment</w:t>
      </w:r>
      <w:r w:rsidR="003F79CF" w:rsidRPr="00534607">
        <w:t>.</w:t>
      </w:r>
    </w:p>
    <w:p w14:paraId="7D6F32A9" w14:textId="77777777" w:rsidR="00B43E17" w:rsidRDefault="00B43E17" w:rsidP="00C0554E">
      <w:pPr>
        <w:contextualSpacing w:val="0"/>
        <w:rPr>
          <w:rFonts w:cs="Arial"/>
          <w:color w:val="000000"/>
          <w:sz w:val="19"/>
          <w:szCs w:val="19"/>
          <w:shd w:val="clear" w:color="auto" w:fill="FFFFFF"/>
        </w:rPr>
      </w:pPr>
    </w:p>
    <w:p w14:paraId="0F47329D" w14:textId="77777777" w:rsidR="00C0554E" w:rsidRDefault="00C0554E" w:rsidP="00C0554E">
      <w:pPr>
        <w:contextualSpacing w:val="0"/>
        <w:rPr>
          <w:lang w:eastAsia="x-none"/>
        </w:rPr>
      </w:pPr>
    </w:p>
    <w:p w14:paraId="396D57EC" w14:textId="77777777" w:rsidR="004343F9" w:rsidRPr="004343F9" w:rsidRDefault="00C0554E" w:rsidP="001D2DB3">
      <w:pPr>
        <w:pStyle w:val="BHLevel2"/>
        <w:spacing w:before="0" w:after="120"/>
        <w:jc w:val="left"/>
      </w:pPr>
      <w:r>
        <w:t xml:space="preserve">Tab 2: </w:t>
      </w:r>
      <w:r w:rsidR="004343F9">
        <w:t>Description</w:t>
      </w:r>
    </w:p>
    <w:bookmarkEnd w:id="0"/>
    <w:p w14:paraId="3C7AF48B" w14:textId="77777777" w:rsidR="007463A2" w:rsidRDefault="007463A2" w:rsidP="00C60CE9"/>
    <w:p w14:paraId="54045F5F" w14:textId="669383F5" w:rsidR="007463A2" w:rsidRDefault="007463A2" w:rsidP="00C60CE9">
      <w:r>
        <w:t xml:space="preserve">The V2I Hub software (formerly known as IVP) will bridge the gap between infrastructure messages and vehicle messages and allow the two systems to effectively communicate.  This software is designed to be used by jurisdictions deploying connected vehicle systems.  By initializing the system with standard data such as intersection geometry and the correlation between signal phases and lanes, this software will be able to form and transmit Signal Phase and Timing (SPaT) messages that are key to connected vehicle applications such as red light violation warning.  </w:t>
      </w:r>
      <w:r w:rsidR="00534607">
        <w:t>T</w:t>
      </w:r>
      <w:r>
        <w:t xml:space="preserve">hrough the use of Traveler Information Messages (TIM), the system can also develop and send infrastructure information about advisory speeds, attributes of physical elements such as bridge heights, and other data that can be used by applications such as curve speed warning and over-height warnings.  </w:t>
      </w:r>
    </w:p>
    <w:p w14:paraId="38E3B9C9" w14:textId="77777777" w:rsidR="007463A2" w:rsidRDefault="007463A2" w:rsidP="00C60CE9"/>
    <w:p w14:paraId="0A5BA91C" w14:textId="00FC56FF" w:rsidR="00FD3FEC" w:rsidRDefault="008966BE" w:rsidP="00C60CE9">
      <w:pPr>
        <w:rPr>
          <w:ins w:id="1" w:author="Stanley, Chris" w:date="2017-03-09T15:07:00Z"/>
        </w:rPr>
      </w:pPr>
      <w:r>
        <w:t xml:space="preserve">The </w:t>
      </w:r>
      <w:r w:rsidR="00482A6A">
        <w:t>V2I Hub</w:t>
      </w:r>
      <w:r>
        <w:t xml:space="preserve"> system reduces time needed to create and deploy a roadside based V2I system.  The </w:t>
      </w:r>
      <w:r w:rsidR="00482A6A">
        <w:t>V2I Hub</w:t>
      </w:r>
      <w:r>
        <w:t xml:space="preserve"> system contains a suite of plugins that are built to handle specific functionality.  The output of these plugins will vary, but any plugin that communicates externally will produce a message from the J2735</w:t>
      </w:r>
      <w:r w:rsidR="00534607">
        <w:t>-201509</w:t>
      </w:r>
      <w:r>
        <w:t xml:space="preserve"> messages set.  </w:t>
      </w:r>
      <w:r w:rsidR="00FD3FEC">
        <w:t xml:space="preserve">Plugins can request to receive data that is being produced by other plugins in the system.  For example, a location plugin can create a location message that is then received by the MAP plugin for use it in its processing.  Below are a list of plugins and the messages they produce that are included in the </w:t>
      </w:r>
      <w:r w:rsidR="00482A6A">
        <w:t>V2I Hub</w:t>
      </w:r>
      <w:r w:rsidR="00FD3FEC">
        <w:t xml:space="preserve"> system.</w:t>
      </w:r>
    </w:p>
    <w:p w14:paraId="76D1797F" w14:textId="5D2EF864" w:rsidR="0076248B" w:rsidRDefault="0076248B" w:rsidP="00C60CE9">
      <w:ins w:id="2" w:author="Stanley, Chris" w:date="2017-03-09T15:07:00Z">
        <w:r w:rsidRPr="0076248B">
          <w:rPr>
            <w:highlight w:val="yellow"/>
            <w:rPrChange w:id="3" w:author="Stanley, Chris" w:date="2017-03-09T15:07:00Z">
              <w:rPr/>
            </w:rPrChange>
          </w:rPr>
          <w:lastRenderedPageBreak/>
          <w:t>REORDER</w:t>
        </w:r>
      </w:ins>
    </w:p>
    <w:p w14:paraId="5600DF9D" w14:textId="77777777" w:rsidR="00FD3FEC" w:rsidRDefault="00FD3FEC" w:rsidP="00C60CE9"/>
    <w:p w14:paraId="321BD052" w14:textId="1C89AA0E" w:rsidR="00FD3FEC" w:rsidRDefault="00FD3FEC" w:rsidP="00FD3FEC">
      <w:pPr>
        <w:pStyle w:val="ListParagraph"/>
        <w:numPr>
          <w:ilvl w:val="0"/>
          <w:numId w:val="20"/>
        </w:numPr>
      </w:pPr>
      <w:proofErr w:type="spellStart"/>
      <w:r>
        <w:t>AradaRecieverPlugin</w:t>
      </w:r>
      <w:proofErr w:type="spellEnd"/>
      <w:r>
        <w:t xml:space="preserve"> – Created for the Arada Commando RSU, this plugin will receive J2735 BSM messages and inject them back into the system for use by other plugins</w:t>
      </w:r>
      <w:r w:rsidR="00A30136">
        <w:t>.</w:t>
      </w:r>
    </w:p>
    <w:p w14:paraId="3F2CC186" w14:textId="5532C9B6" w:rsidR="00FD3FEC" w:rsidRDefault="00FD3FEC" w:rsidP="00FD3FEC">
      <w:pPr>
        <w:pStyle w:val="ListParagraph"/>
        <w:numPr>
          <w:ilvl w:val="0"/>
          <w:numId w:val="20"/>
        </w:numPr>
      </w:pPr>
      <w:r>
        <w:t xml:space="preserve">CSWPlugin – The </w:t>
      </w:r>
      <w:r w:rsidR="00534607">
        <w:t>C</w:t>
      </w:r>
      <w:r>
        <w:t xml:space="preserve">urve </w:t>
      </w:r>
      <w:r w:rsidR="00534607">
        <w:t>S</w:t>
      </w:r>
      <w:r>
        <w:t xml:space="preserve">peed </w:t>
      </w:r>
      <w:r w:rsidR="00534607">
        <w:t>W</w:t>
      </w:r>
      <w:r>
        <w:t xml:space="preserve">arning </w:t>
      </w:r>
      <w:r w:rsidR="00534607">
        <w:t>P</w:t>
      </w:r>
      <w:r>
        <w:t xml:space="preserve">lugin will monitor J2735 BSM messages at a curve, and send a message to </w:t>
      </w:r>
      <w:r w:rsidR="00534607">
        <w:t>a</w:t>
      </w:r>
      <w:r>
        <w:t xml:space="preserve"> dynamic message sign when it detects that a vehicle is approaching a curve too fast.  The CSW plugin also produces a J2735 TIM message containing the approach zones for the curve to be used by a CSW in-vehicle CV application.</w:t>
      </w:r>
    </w:p>
    <w:p w14:paraId="0EF8EE26" w14:textId="6D80CAF2" w:rsidR="00FD3FEC" w:rsidRDefault="00534607" w:rsidP="00FD3FEC">
      <w:pPr>
        <w:pStyle w:val="ListParagraph"/>
        <w:numPr>
          <w:ilvl w:val="0"/>
          <w:numId w:val="20"/>
        </w:numPr>
      </w:pPr>
      <w:r>
        <w:t>DMSPlugin – The D</w:t>
      </w:r>
      <w:r w:rsidR="00FD3FEC">
        <w:t xml:space="preserve">ynamic </w:t>
      </w:r>
      <w:r>
        <w:t>M</w:t>
      </w:r>
      <w:r w:rsidR="00FD3FEC">
        <w:t xml:space="preserve">essage </w:t>
      </w:r>
      <w:r>
        <w:t>S</w:t>
      </w:r>
      <w:r w:rsidR="00FD3FEC">
        <w:t xml:space="preserve">ign (DMS) </w:t>
      </w:r>
      <w:r>
        <w:t>P</w:t>
      </w:r>
      <w:r w:rsidR="00FD3FEC">
        <w:t xml:space="preserve">lugin will receive messages from other plugins </w:t>
      </w:r>
      <w:r>
        <w:t>and translate the information to NTCIP 1203 for display on a DMS</w:t>
      </w:r>
      <w:r w:rsidR="00FD3FEC">
        <w:t>.</w:t>
      </w:r>
    </w:p>
    <w:p w14:paraId="6DBD2E97" w14:textId="0DD9ED72" w:rsidR="00FD3FEC" w:rsidRDefault="00FD3FEC" w:rsidP="00FD3FEC">
      <w:pPr>
        <w:pStyle w:val="ListParagraph"/>
        <w:numPr>
          <w:ilvl w:val="0"/>
          <w:numId w:val="20"/>
        </w:numPr>
      </w:pPr>
      <w:r>
        <w:t>MAP Plugin – Produces intersection geometry in J2735 MAP format</w:t>
      </w:r>
      <w:r w:rsidR="00534607">
        <w:t>.</w:t>
      </w:r>
    </w:p>
    <w:p w14:paraId="00C9D7EF" w14:textId="4451F37E" w:rsidR="00FD3FEC" w:rsidRDefault="00FD3FEC" w:rsidP="00FD3FEC">
      <w:pPr>
        <w:pStyle w:val="ListParagraph"/>
        <w:numPr>
          <w:ilvl w:val="0"/>
          <w:numId w:val="20"/>
        </w:numPr>
      </w:pPr>
      <w:r>
        <w:t xml:space="preserve">SPAT Plugin – Communicates with a </w:t>
      </w:r>
      <w:r w:rsidR="00A30136">
        <w:t>traffic signal controller (</w:t>
      </w:r>
      <w:r>
        <w:t>TSC</w:t>
      </w:r>
      <w:r w:rsidR="00A30136">
        <w:t>)</w:t>
      </w:r>
      <w:r>
        <w:t xml:space="preserve"> using NTCIP 1202, and creates a J2735 SPAT Message</w:t>
      </w:r>
      <w:r w:rsidR="00A30136">
        <w:t>.</w:t>
      </w:r>
    </w:p>
    <w:p w14:paraId="4BC5657A" w14:textId="16F6FE62" w:rsidR="00E21E67" w:rsidRDefault="00FD3FEC" w:rsidP="00FD3FEC">
      <w:pPr>
        <w:pStyle w:val="ListParagraph"/>
        <w:numPr>
          <w:ilvl w:val="0"/>
          <w:numId w:val="20"/>
        </w:numPr>
      </w:pPr>
      <w:r>
        <w:t>DSRC</w:t>
      </w:r>
      <w:r w:rsidR="00E21E67">
        <w:t>ImmediateForwardPlugin – Sends all J2735 traffic to the RSU for transmission out the DSRC radio</w:t>
      </w:r>
      <w:r w:rsidR="00A30136">
        <w:t>.</w:t>
      </w:r>
    </w:p>
    <w:p w14:paraId="4D4CCDA8" w14:textId="367F00F5" w:rsidR="00E21E67" w:rsidRDefault="00E21E67" w:rsidP="00FD3FEC">
      <w:pPr>
        <w:pStyle w:val="ListParagraph"/>
        <w:numPr>
          <w:ilvl w:val="0"/>
          <w:numId w:val="20"/>
        </w:numPr>
      </w:pPr>
      <w:r>
        <w:t xml:space="preserve">LocationPlugin – Communicates with GPS </w:t>
      </w:r>
      <w:r w:rsidR="00A30136">
        <w:t xml:space="preserve">devices </w:t>
      </w:r>
      <w:r w:rsidR="00A17151">
        <w:t>producing N</w:t>
      </w:r>
      <w:r>
        <w:t>M</w:t>
      </w:r>
      <w:r w:rsidR="00A17151">
        <w:t>E</w:t>
      </w:r>
      <w:r>
        <w:t xml:space="preserve">A GP* sentences and forwards location information to the </w:t>
      </w:r>
      <w:r w:rsidR="00A30136">
        <w:t xml:space="preserve">V2I Hub </w:t>
      </w:r>
      <w:r>
        <w:t>system</w:t>
      </w:r>
      <w:r w:rsidR="00A30136">
        <w:t>.</w:t>
      </w:r>
      <w:ins w:id="4" w:author="Stanley, Chris" w:date="2017-03-09T14:57:00Z">
        <w:r w:rsidR="0097338B">
          <w:t xml:space="preserve"> </w:t>
        </w:r>
        <w:r w:rsidR="0097338B" w:rsidRPr="0097338B">
          <w:rPr>
            <w:highlight w:val="yellow"/>
            <w:rPrChange w:id="5" w:author="Stanley, Chris" w:date="2017-03-09T14:58:00Z">
              <w:rPr/>
            </w:rPrChange>
          </w:rPr>
          <w:t>STILL INCLUDED? REMOVE OR LEAVE?</w:t>
        </w:r>
      </w:ins>
    </w:p>
    <w:p w14:paraId="6D7A215D" w14:textId="78A4FC7A" w:rsidR="00E21E67" w:rsidRDefault="00E21E67" w:rsidP="00E21E67">
      <w:pPr>
        <w:pStyle w:val="ListParagraph"/>
        <w:numPr>
          <w:ilvl w:val="0"/>
          <w:numId w:val="20"/>
        </w:numPr>
      </w:pPr>
      <w:r>
        <w:t xml:space="preserve">RTCMPlugin – Communicates with a NTRIP network to create J2735 RTCM </w:t>
      </w:r>
      <w:r w:rsidR="00A30136">
        <w:t xml:space="preserve">position correction </w:t>
      </w:r>
      <w:r>
        <w:t>messages</w:t>
      </w:r>
      <w:r w:rsidR="00A30136">
        <w:t>.</w:t>
      </w:r>
    </w:p>
    <w:p w14:paraId="66D032EB" w14:textId="77777777" w:rsidR="00FD3FEC" w:rsidRDefault="00FD3FEC" w:rsidP="00C60CE9"/>
    <w:p w14:paraId="32D2DCFD" w14:textId="3BB8148E" w:rsidR="00C60CE9" w:rsidRDefault="00A30136" w:rsidP="00C60CE9">
      <w:r>
        <w:t>V2I Hub is a communication, computation,</w:t>
      </w:r>
      <w:r w:rsidR="00C60CE9">
        <w:t xml:space="preserve"> and processing platform for V2I applications</w:t>
      </w:r>
      <w:r w:rsidR="00C119CC">
        <w:t>, and providing the functions listed below.</w:t>
      </w:r>
    </w:p>
    <w:p w14:paraId="5E74B119" w14:textId="77777777" w:rsidR="00C60CE9" w:rsidRDefault="00C60CE9" w:rsidP="00C60CE9"/>
    <w:p w14:paraId="3DBAE818" w14:textId="0863229C" w:rsidR="00C60CE9" w:rsidRDefault="00C60CE9" w:rsidP="00C60CE9">
      <w:pPr>
        <w:pStyle w:val="ListParagraph"/>
        <w:numPr>
          <w:ilvl w:val="0"/>
          <w:numId w:val="7"/>
        </w:numPr>
      </w:pPr>
      <w:r>
        <w:t xml:space="preserve">Message </w:t>
      </w:r>
      <w:r w:rsidR="00543240">
        <w:t>h</w:t>
      </w:r>
      <w:r>
        <w:t xml:space="preserve">andling across </w:t>
      </w:r>
      <w:r w:rsidR="00543240">
        <w:t>m</w:t>
      </w:r>
      <w:r>
        <w:t xml:space="preserve">ultiple </w:t>
      </w:r>
      <w:r w:rsidR="00543240">
        <w:t>i</w:t>
      </w:r>
      <w:r>
        <w:t>nterfaces</w:t>
      </w:r>
      <w:r w:rsidR="008966BE">
        <w:t xml:space="preserve"> using </w:t>
      </w:r>
      <w:r w:rsidR="00543240">
        <w:t xml:space="preserve">SAE </w:t>
      </w:r>
      <w:r w:rsidR="008966BE">
        <w:t xml:space="preserve">J2735 </w:t>
      </w:r>
      <w:r w:rsidR="00543240">
        <w:t>m</w:t>
      </w:r>
      <w:r w:rsidR="008966BE">
        <w:t>essages</w:t>
      </w:r>
      <w:r w:rsidR="00C119CC">
        <w:t>:</w:t>
      </w:r>
    </w:p>
    <w:p w14:paraId="4666BCA8" w14:textId="5482C0B4" w:rsidR="00C60CE9" w:rsidRDefault="00C60CE9" w:rsidP="00C60CE9">
      <w:pPr>
        <w:pStyle w:val="ListParagraph"/>
        <w:numPr>
          <w:ilvl w:val="1"/>
          <w:numId w:val="7"/>
        </w:numPr>
      </w:pPr>
      <w:r w:rsidRPr="009F3CF7">
        <w:t>Integrating data from multiple sources and compiling messages for delivery to vehicles and nomadic devices via multiple communication methods</w:t>
      </w:r>
      <w:r w:rsidR="00C119CC">
        <w:t>.</w:t>
      </w:r>
    </w:p>
    <w:p w14:paraId="6E604DFF" w14:textId="397B2DD1" w:rsidR="00C60CE9" w:rsidRDefault="00C60CE9" w:rsidP="00C60CE9">
      <w:pPr>
        <w:pStyle w:val="ListParagraph"/>
        <w:numPr>
          <w:ilvl w:val="1"/>
          <w:numId w:val="7"/>
        </w:numPr>
      </w:pPr>
      <w:r>
        <w:t>Obtaining and aggregating data from multiple vehicles and nomadic devices</w:t>
      </w:r>
      <w:r w:rsidR="00C119CC">
        <w:t>, and sending</w:t>
      </w:r>
      <w:r>
        <w:t xml:space="preserve"> to </w:t>
      </w:r>
      <w:r w:rsidR="00C119CC">
        <w:t xml:space="preserve">the </w:t>
      </w:r>
      <w:r w:rsidR="00887D5A">
        <w:t>Transportation</w:t>
      </w:r>
      <w:r>
        <w:t xml:space="preserve"> Management Entity</w:t>
      </w:r>
      <w:r w:rsidR="00C119CC">
        <w:t>.</w:t>
      </w:r>
    </w:p>
    <w:p w14:paraId="7F9D2F16" w14:textId="10562480" w:rsidR="00C60CE9" w:rsidRDefault="00883DDA" w:rsidP="00C60CE9">
      <w:pPr>
        <w:pStyle w:val="ListParagraph"/>
        <w:numPr>
          <w:ilvl w:val="1"/>
          <w:numId w:val="7"/>
        </w:numPr>
      </w:pPr>
      <w:r>
        <w:t>Distribution of Tr</w:t>
      </w:r>
      <w:r w:rsidR="00C119CC">
        <w:t xml:space="preserve">aveler Information Messages (TIM) </w:t>
      </w:r>
      <w:r w:rsidR="00C60CE9">
        <w:t>to local vehicles</w:t>
      </w:r>
      <w:r w:rsidR="00C119CC">
        <w:t xml:space="preserve"> and devices.</w:t>
      </w:r>
    </w:p>
    <w:p w14:paraId="4C245E25" w14:textId="3F2559BC" w:rsidR="00C60CE9" w:rsidRDefault="00C119CC" w:rsidP="00C60CE9">
      <w:pPr>
        <w:pStyle w:val="ListParagraph"/>
        <w:numPr>
          <w:ilvl w:val="0"/>
          <w:numId w:val="7"/>
        </w:numPr>
      </w:pPr>
      <w:r>
        <w:t>Examples of local infrastructure-based computation and processing:</w:t>
      </w:r>
    </w:p>
    <w:p w14:paraId="2A3C94B9" w14:textId="1AAED926" w:rsidR="00C60CE9" w:rsidRDefault="00C60CE9" w:rsidP="00C60CE9">
      <w:pPr>
        <w:pStyle w:val="ListParagraph"/>
        <w:numPr>
          <w:ilvl w:val="1"/>
          <w:numId w:val="7"/>
        </w:numPr>
      </w:pPr>
      <w:r>
        <w:t xml:space="preserve">Local computation of </w:t>
      </w:r>
      <w:r w:rsidR="00887D5A">
        <w:t xml:space="preserve">recommended </w:t>
      </w:r>
      <w:r>
        <w:t>speeds and stopping distances using real time weather and road condition data for crash imminent V2I safety scenario</w:t>
      </w:r>
      <w:r w:rsidR="00887D5A">
        <w:t>s</w:t>
      </w:r>
      <w:r>
        <w:t xml:space="preserve"> such as Reduced Speed (Work Zone) Warning and Spot Weather Information Warning</w:t>
      </w:r>
      <w:r w:rsidR="00887D5A">
        <w:t>.</w:t>
      </w:r>
    </w:p>
    <w:p w14:paraId="71224A88" w14:textId="1E44D648" w:rsidR="00C60CE9" w:rsidRDefault="00C60CE9" w:rsidP="00C60CE9">
      <w:pPr>
        <w:pStyle w:val="ListParagraph"/>
        <w:numPr>
          <w:ilvl w:val="1"/>
          <w:numId w:val="7"/>
        </w:numPr>
      </w:pPr>
      <w:r>
        <w:t xml:space="preserve">Aggregation of vehicle weather data for efficient communication to </w:t>
      </w:r>
      <w:r w:rsidR="00887D5A">
        <w:t xml:space="preserve">Transportation </w:t>
      </w:r>
      <w:r>
        <w:t xml:space="preserve">Management Entity for </w:t>
      </w:r>
      <w:r w:rsidR="00887D5A">
        <w:t>weather-r</w:t>
      </w:r>
      <w:r>
        <w:t xml:space="preserve">esponsive </w:t>
      </w:r>
      <w:r w:rsidR="00887D5A">
        <w:t>t</w:t>
      </w:r>
      <w:r>
        <w:t xml:space="preserve">raffic </w:t>
      </w:r>
      <w:r w:rsidR="00887D5A">
        <w:t>m</w:t>
      </w:r>
      <w:r>
        <w:t>anagement</w:t>
      </w:r>
      <w:r w:rsidR="00887D5A">
        <w:t>.</w:t>
      </w:r>
    </w:p>
    <w:p w14:paraId="4B922EA1" w14:textId="381F5AB2" w:rsidR="00C60CE9" w:rsidRDefault="00883DDA" w:rsidP="00C60CE9">
      <w:pPr>
        <w:pStyle w:val="ListParagraph"/>
        <w:numPr>
          <w:ilvl w:val="1"/>
          <w:numId w:val="7"/>
        </w:numPr>
      </w:pPr>
      <w:r>
        <w:t xml:space="preserve">Multi-Modal Intelligent Traffic Signal Systems (MMITSS) </w:t>
      </w:r>
      <w:r w:rsidR="00C60CE9">
        <w:t>“</w:t>
      </w:r>
      <w:r w:rsidR="00887D5A">
        <w:t>i</w:t>
      </w:r>
      <w:r w:rsidR="00C60CE9">
        <w:t xml:space="preserve">ntersection level” functions including </w:t>
      </w:r>
      <w:r>
        <w:t xml:space="preserve">J2735 Intersection Geometry (MAP) </w:t>
      </w:r>
      <w:r w:rsidR="00C60CE9">
        <w:t xml:space="preserve">and </w:t>
      </w:r>
      <w:r>
        <w:t xml:space="preserve">J2735 Signal Phase and Timing (SPAT) </w:t>
      </w:r>
      <w:r w:rsidR="00C60CE9">
        <w:t>broadcast manager, equipped vehicle tracker, priority request server, and interface to traffic signal controller</w:t>
      </w:r>
      <w:r w:rsidR="00887D5A">
        <w:t>.</w:t>
      </w:r>
    </w:p>
    <w:p w14:paraId="4213ADA1" w14:textId="77777777" w:rsidR="00C60CE9" w:rsidRDefault="00C60CE9" w:rsidP="00C60CE9"/>
    <w:p w14:paraId="07F8DCD9" w14:textId="55FE941C" w:rsidR="00C60CE9" w:rsidRDefault="00A17151" w:rsidP="00C60CE9">
      <w:pPr>
        <w:rPr>
          <w:lang w:eastAsia="x-none"/>
        </w:rPr>
      </w:pPr>
      <w:r>
        <w:rPr>
          <w:lang w:eastAsia="x-none"/>
        </w:rPr>
        <w:t xml:space="preserve">V2I Hub was designed to support a variety of connected vehicle safety applications. </w:t>
      </w:r>
      <w:r w:rsidR="00C60CE9">
        <w:rPr>
          <w:lang w:eastAsia="x-none"/>
        </w:rPr>
        <w:t xml:space="preserve">The table below lists </w:t>
      </w:r>
      <w:r>
        <w:rPr>
          <w:lang w:eastAsia="x-none"/>
        </w:rPr>
        <w:t>many of these applications (although plugins to support all of these applications have not currently been developed).</w:t>
      </w:r>
    </w:p>
    <w:p w14:paraId="713D1EC3" w14:textId="77777777" w:rsidR="004343F9" w:rsidRDefault="004343F9" w:rsidP="00E77573">
      <w:pPr>
        <w:spacing w:after="120"/>
        <w:contextualSpacing w:val="0"/>
        <w:rPr>
          <w:lang w:eastAsia="x-none"/>
        </w:rPr>
      </w:pPr>
    </w:p>
    <w:tbl>
      <w:tblPr>
        <w:tblStyle w:val="TableGrid"/>
        <w:tblW w:w="0" w:type="auto"/>
        <w:jc w:val="center"/>
        <w:tblLook w:val="04A0" w:firstRow="1" w:lastRow="0" w:firstColumn="1" w:lastColumn="0" w:noHBand="0" w:noVBand="1"/>
      </w:tblPr>
      <w:tblGrid>
        <w:gridCol w:w="4345"/>
        <w:gridCol w:w="4285"/>
      </w:tblGrid>
      <w:tr w:rsidR="004343F9" w14:paraId="385008B5" w14:textId="77777777" w:rsidTr="00E77573">
        <w:trPr>
          <w:jc w:val="center"/>
        </w:trPr>
        <w:tc>
          <w:tcPr>
            <w:tcW w:w="4345" w:type="dxa"/>
            <w:tcBorders>
              <w:bottom w:val="single" w:sz="4" w:space="0" w:color="auto"/>
            </w:tcBorders>
          </w:tcPr>
          <w:p w14:paraId="50D205F1" w14:textId="77777777" w:rsidR="004343F9" w:rsidRPr="007833E1" w:rsidRDefault="00E77573" w:rsidP="00E77573">
            <w:pPr>
              <w:spacing w:line="240" w:lineRule="auto"/>
              <w:contextualSpacing w:val="0"/>
              <w:rPr>
                <w:b/>
                <w:sz w:val="18"/>
                <w:szCs w:val="18"/>
              </w:rPr>
            </w:pPr>
            <w:r>
              <w:rPr>
                <w:b/>
                <w:sz w:val="18"/>
                <w:szCs w:val="18"/>
              </w:rPr>
              <w:t>D</w:t>
            </w:r>
            <w:r w:rsidR="004343F9" w:rsidRPr="007833E1">
              <w:rPr>
                <w:b/>
                <w:sz w:val="18"/>
                <w:szCs w:val="18"/>
              </w:rPr>
              <w:t>ynamic Mobility Applications</w:t>
            </w:r>
          </w:p>
          <w:p w14:paraId="243AC5FE"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Speed Harmonization (SPD-HARM)</w:t>
            </w:r>
          </w:p>
          <w:p w14:paraId="7DCA7A23"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Queue Warning (Q-WARN)</w:t>
            </w:r>
          </w:p>
          <w:p w14:paraId="5BBC7AE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RESCUME Incident Zone (INC-ZONE) - Low latency comm for V2V; High latency comm for V2I</w:t>
            </w:r>
          </w:p>
          <w:p w14:paraId="68C33F2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FRATIS – High latency communications</w:t>
            </w:r>
          </w:p>
          <w:p w14:paraId="255A1867" w14:textId="77777777" w:rsidR="004343F9" w:rsidRPr="007833E1" w:rsidRDefault="004343F9" w:rsidP="00E77573">
            <w:pPr>
              <w:spacing w:line="240" w:lineRule="auto"/>
              <w:contextualSpacing w:val="0"/>
              <w:rPr>
                <w:b/>
                <w:sz w:val="18"/>
                <w:szCs w:val="18"/>
              </w:rPr>
            </w:pPr>
          </w:p>
          <w:p w14:paraId="0C66F679" w14:textId="77777777" w:rsidR="004343F9" w:rsidRPr="007833E1" w:rsidRDefault="004343F9" w:rsidP="00E77573">
            <w:pPr>
              <w:spacing w:line="240" w:lineRule="auto"/>
              <w:contextualSpacing w:val="0"/>
              <w:rPr>
                <w:b/>
                <w:sz w:val="18"/>
                <w:szCs w:val="18"/>
              </w:rPr>
            </w:pPr>
            <w:r w:rsidRPr="007833E1">
              <w:rPr>
                <w:b/>
                <w:sz w:val="18"/>
                <w:szCs w:val="18"/>
              </w:rPr>
              <w:t xml:space="preserve">Multi-Modal Intelligent Traffic Signal System </w:t>
            </w:r>
          </w:p>
          <w:p w14:paraId="650A2545"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Intelligent Traffic Signal System</w:t>
            </w:r>
          </w:p>
          <w:p w14:paraId="5144B370"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Transit Signal Priority</w:t>
            </w:r>
          </w:p>
          <w:p w14:paraId="53A4B4B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Pedestrian Mobility</w:t>
            </w:r>
          </w:p>
          <w:p w14:paraId="70B4BE7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Freight Signal Priority</w:t>
            </w:r>
          </w:p>
          <w:p w14:paraId="60FAF494"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Emergency Vehicle Priority</w:t>
            </w:r>
          </w:p>
          <w:p w14:paraId="1685B19A" w14:textId="77777777" w:rsidR="004343F9" w:rsidRDefault="004343F9" w:rsidP="00E77573">
            <w:pPr>
              <w:spacing w:line="240" w:lineRule="auto"/>
              <w:contextualSpacing w:val="0"/>
              <w:rPr>
                <w:sz w:val="18"/>
                <w:szCs w:val="18"/>
              </w:rPr>
            </w:pPr>
          </w:p>
          <w:p w14:paraId="21FB20A3" w14:textId="77777777" w:rsidR="004343F9" w:rsidRPr="007833E1" w:rsidRDefault="004343F9" w:rsidP="00E77573">
            <w:pPr>
              <w:spacing w:line="240" w:lineRule="auto"/>
              <w:contextualSpacing w:val="0"/>
              <w:rPr>
                <w:b/>
                <w:sz w:val="18"/>
                <w:szCs w:val="18"/>
              </w:rPr>
            </w:pPr>
            <w:r w:rsidRPr="007833E1">
              <w:rPr>
                <w:b/>
                <w:sz w:val="18"/>
                <w:szCs w:val="18"/>
              </w:rPr>
              <w:t xml:space="preserve">AERIS Applications </w:t>
            </w:r>
          </w:p>
          <w:p w14:paraId="3A1FCFD4"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Eco-Signal Operations</w:t>
            </w:r>
          </w:p>
          <w:p w14:paraId="7174BDD9"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Timing</w:t>
            </w:r>
          </w:p>
          <w:p w14:paraId="26A412C3" w14:textId="77777777" w:rsidR="004343F9" w:rsidRPr="007833E1" w:rsidRDefault="004343F9" w:rsidP="00E77573">
            <w:pPr>
              <w:pStyle w:val="ListParagraph"/>
              <w:numPr>
                <w:ilvl w:val="0"/>
                <w:numId w:val="6"/>
              </w:numPr>
              <w:tabs>
                <w:tab w:val="clear" w:pos="720"/>
                <w:tab w:val="num" w:pos="967"/>
              </w:tabs>
              <w:spacing w:line="240" w:lineRule="auto"/>
              <w:ind w:left="967" w:hanging="180"/>
              <w:contextualSpacing w:val="0"/>
              <w:rPr>
                <w:sz w:val="18"/>
                <w:szCs w:val="18"/>
              </w:rPr>
            </w:pPr>
            <w:r w:rsidRPr="007833E1">
              <w:rPr>
                <w:sz w:val="18"/>
                <w:szCs w:val="18"/>
              </w:rPr>
              <w:t>Eco-Approach and Departure at Signalized Intersections</w:t>
            </w:r>
          </w:p>
          <w:p w14:paraId="7F709016"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Priority</w:t>
            </w:r>
          </w:p>
          <w:p w14:paraId="1C54A69D"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Connected Eco-Driving</w:t>
            </w:r>
          </w:p>
          <w:p w14:paraId="76888A02"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Low Emissions Zones</w:t>
            </w:r>
          </w:p>
          <w:p w14:paraId="6F2358AC"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Eco-Lanes</w:t>
            </w:r>
          </w:p>
        </w:tc>
        <w:tc>
          <w:tcPr>
            <w:tcW w:w="4285" w:type="dxa"/>
            <w:tcBorders>
              <w:bottom w:val="single" w:sz="4" w:space="0" w:color="auto"/>
            </w:tcBorders>
          </w:tcPr>
          <w:p w14:paraId="3A0DB8B1" w14:textId="77777777" w:rsidR="004343F9" w:rsidRPr="007833E1" w:rsidRDefault="004343F9" w:rsidP="00E77573">
            <w:pPr>
              <w:spacing w:line="240" w:lineRule="auto"/>
              <w:contextualSpacing w:val="0"/>
              <w:rPr>
                <w:b/>
                <w:sz w:val="18"/>
                <w:szCs w:val="18"/>
              </w:rPr>
            </w:pPr>
            <w:r w:rsidRPr="007833E1">
              <w:rPr>
                <w:b/>
                <w:sz w:val="18"/>
                <w:szCs w:val="18"/>
              </w:rPr>
              <w:lastRenderedPageBreak/>
              <w:t>Transit Applications</w:t>
            </w:r>
          </w:p>
          <w:p w14:paraId="3B734208"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Pedestrian Crossing Warning (PCW)</w:t>
            </w:r>
          </w:p>
          <w:p w14:paraId="4FB8FDAE" w14:textId="77777777" w:rsidR="004343F9" w:rsidRDefault="004343F9" w:rsidP="00E77573">
            <w:pPr>
              <w:spacing w:line="240" w:lineRule="auto"/>
              <w:contextualSpacing w:val="0"/>
              <w:rPr>
                <w:sz w:val="18"/>
                <w:szCs w:val="18"/>
              </w:rPr>
            </w:pPr>
          </w:p>
          <w:p w14:paraId="06E8CEB6" w14:textId="77777777" w:rsidR="004343F9" w:rsidRPr="007833E1" w:rsidRDefault="004343F9" w:rsidP="00E77573">
            <w:pPr>
              <w:spacing w:line="240" w:lineRule="auto"/>
              <w:contextualSpacing w:val="0"/>
              <w:rPr>
                <w:b/>
                <w:sz w:val="18"/>
                <w:szCs w:val="18"/>
              </w:rPr>
            </w:pPr>
            <w:r w:rsidRPr="007833E1">
              <w:rPr>
                <w:b/>
                <w:sz w:val="18"/>
                <w:szCs w:val="18"/>
              </w:rPr>
              <w:t>V2I Safety Applications</w:t>
            </w:r>
          </w:p>
          <w:p w14:paraId="2C4ECF12"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Red-Light Violation Warning (RLVW)</w:t>
            </w:r>
          </w:p>
          <w:p w14:paraId="666AACCB"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Gap Assist (SSGA)</w:t>
            </w:r>
          </w:p>
          <w:p w14:paraId="2573DDFC"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lastRenderedPageBreak/>
              <w:t>Curve Speed Warning (CSW)</w:t>
            </w:r>
          </w:p>
          <w:p w14:paraId="6917D826"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Violation Warning (SSVW)</w:t>
            </w:r>
          </w:p>
          <w:p w14:paraId="52CC0E35"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 xml:space="preserve">Railroad Crossing Violation Warning (RCVW) </w:t>
            </w:r>
          </w:p>
          <w:p w14:paraId="7949F06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Spot Weather Information Warning (SWIW)</w:t>
            </w:r>
          </w:p>
          <w:p w14:paraId="24978D03"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Oversize Vehicle Warning (OVW)</w:t>
            </w:r>
          </w:p>
          <w:p w14:paraId="6509629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Speed Reduction and Lane Closure Advisories</w:t>
            </w:r>
          </w:p>
          <w:p w14:paraId="34170A2D"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Lane Closure Alerts &amp; Warnings</w:t>
            </w:r>
          </w:p>
          <w:p w14:paraId="72EE2E58" w14:textId="77777777" w:rsidR="004343F9" w:rsidRDefault="004343F9" w:rsidP="00E77573">
            <w:pPr>
              <w:spacing w:line="240" w:lineRule="auto"/>
              <w:contextualSpacing w:val="0"/>
              <w:rPr>
                <w:sz w:val="18"/>
                <w:szCs w:val="18"/>
              </w:rPr>
            </w:pPr>
          </w:p>
          <w:p w14:paraId="3674E98B" w14:textId="77777777" w:rsidR="004343F9" w:rsidRPr="007833E1" w:rsidRDefault="004343F9" w:rsidP="00E77573">
            <w:pPr>
              <w:spacing w:line="240" w:lineRule="auto"/>
              <w:contextualSpacing w:val="0"/>
              <w:rPr>
                <w:b/>
                <w:sz w:val="18"/>
                <w:szCs w:val="18"/>
              </w:rPr>
            </w:pPr>
            <w:r w:rsidRPr="007833E1">
              <w:rPr>
                <w:b/>
                <w:sz w:val="18"/>
                <w:szCs w:val="18"/>
              </w:rPr>
              <w:t>Road Weather Connected Vehicle Applications</w:t>
            </w:r>
          </w:p>
          <w:p w14:paraId="3E3051D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Enhanced Maintenance Decision Support System (MDSS).</w:t>
            </w:r>
          </w:p>
          <w:p w14:paraId="5EC05E80"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Maintenance and Fleet Management Systems.</w:t>
            </w:r>
          </w:p>
          <w:p w14:paraId="14F6339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Weather-Responsive Traffic Management.</w:t>
            </w:r>
          </w:p>
          <w:p w14:paraId="4425C839"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Motorist Advisories and Warnings.</w:t>
            </w:r>
          </w:p>
          <w:p w14:paraId="787F1E87"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Freight Carriers.</w:t>
            </w:r>
          </w:p>
          <w:p w14:paraId="3FC3097E"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and Routing Support for Emergency Responders.</w:t>
            </w:r>
          </w:p>
        </w:tc>
      </w:tr>
      <w:tr w:rsidR="004343F9" w14:paraId="28F09D56" w14:textId="77777777" w:rsidTr="00E77573">
        <w:trPr>
          <w:jc w:val="center"/>
        </w:trPr>
        <w:tc>
          <w:tcPr>
            <w:tcW w:w="8630" w:type="dxa"/>
            <w:gridSpan w:val="2"/>
            <w:tcBorders>
              <w:top w:val="single" w:sz="4" w:space="0" w:color="auto"/>
              <w:left w:val="nil"/>
              <w:bottom w:val="nil"/>
              <w:right w:val="nil"/>
            </w:tcBorders>
          </w:tcPr>
          <w:p w14:paraId="716ACABD" w14:textId="77777777" w:rsidR="004343F9" w:rsidRPr="00194AD4" w:rsidRDefault="004343F9" w:rsidP="00E77573">
            <w:pPr>
              <w:spacing w:line="240" w:lineRule="auto"/>
              <w:contextualSpacing w:val="0"/>
              <w:rPr>
                <w:sz w:val="18"/>
                <w:szCs w:val="18"/>
              </w:rPr>
            </w:pPr>
            <w:r w:rsidRPr="00194AD4">
              <w:rPr>
                <w:sz w:val="18"/>
                <w:szCs w:val="18"/>
              </w:rPr>
              <w:lastRenderedPageBreak/>
              <w:t>Source: Battelle</w:t>
            </w:r>
          </w:p>
        </w:tc>
      </w:tr>
    </w:tbl>
    <w:p w14:paraId="31D0BCA4" w14:textId="77777777" w:rsidR="00497A1B" w:rsidRDefault="00497A1B" w:rsidP="00497A1B">
      <w:pPr>
        <w:pStyle w:val="BHNormal"/>
      </w:pPr>
    </w:p>
    <w:p w14:paraId="2FE1B599" w14:textId="77777777" w:rsidR="004343F9" w:rsidRDefault="00E77573" w:rsidP="00110A51">
      <w:pPr>
        <w:pStyle w:val="BHLevel3"/>
        <w:spacing w:before="0" w:after="120"/>
        <w:jc w:val="left"/>
      </w:pPr>
      <w:r>
        <w:t>Tab 3: Release Notes</w:t>
      </w:r>
    </w:p>
    <w:p w14:paraId="01007625" w14:textId="77777777"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Version 2.3</w:t>
      </w:r>
    </w:p>
    <w:p w14:paraId="09C10877" w14:textId="77777777"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Uses J2735 R41 (2015) message set</w:t>
      </w:r>
    </w:p>
    <w:p w14:paraId="4D6E7859" w14:textId="427214CE"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 xml:space="preserve">Contains API, Core, </w:t>
      </w:r>
      <w:proofErr w:type="spellStart"/>
      <w:ins w:id="6" w:author="Stanley, Chris" w:date="2017-03-09T14:58:00Z">
        <w:r w:rsidR="0097338B">
          <w:rPr>
            <w:rFonts w:ascii="Arial" w:hAnsi="Arial" w:cs="Arial"/>
            <w:sz w:val="20"/>
            <w:szCs w:val="20"/>
          </w:rPr>
          <w:t>dsrc</w:t>
        </w:r>
        <w:proofErr w:type="spellEnd"/>
        <w:r w:rsidR="0097338B">
          <w:rPr>
            <w:rFonts w:ascii="Arial" w:hAnsi="Arial" w:cs="Arial"/>
            <w:sz w:val="20"/>
            <w:szCs w:val="20"/>
          </w:rPr>
          <w:t xml:space="preserve"> Message Manager Plugin, </w:t>
        </w:r>
      </w:ins>
      <w:r w:rsidRPr="00110A51">
        <w:rPr>
          <w:rFonts w:ascii="Arial" w:hAnsi="Arial" w:cs="Arial"/>
          <w:sz w:val="20"/>
          <w:szCs w:val="20"/>
        </w:rPr>
        <w:t xml:space="preserve">MAP Plugin, SPaT Plugin, CSW Plugin, DMS Plugin, RTCM </w:t>
      </w:r>
      <w:r w:rsidR="00A17151">
        <w:rPr>
          <w:rFonts w:ascii="Arial" w:hAnsi="Arial" w:cs="Arial"/>
          <w:sz w:val="20"/>
          <w:szCs w:val="20"/>
        </w:rPr>
        <w:t>P</w:t>
      </w:r>
      <w:r w:rsidRPr="00110A51">
        <w:rPr>
          <w:rFonts w:ascii="Arial" w:hAnsi="Arial" w:cs="Arial"/>
          <w:sz w:val="20"/>
          <w:szCs w:val="20"/>
        </w:rPr>
        <w:t>lugin</w:t>
      </w:r>
      <w:r w:rsidR="00A17151">
        <w:rPr>
          <w:rFonts w:ascii="Arial" w:hAnsi="Arial" w:cs="Arial"/>
          <w:sz w:val="20"/>
          <w:szCs w:val="20"/>
        </w:rPr>
        <w:t>,</w:t>
      </w:r>
      <w:r w:rsidRPr="00110A51">
        <w:rPr>
          <w:rFonts w:ascii="Arial" w:hAnsi="Arial" w:cs="Arial"/>
          <w:sz w:val="20"/>
          <w:szCs w:val="20"/>
        </w:rPr>
        <w:t xml:space="preserve"> </w:t>
      </w:r>
      <w:ins w:id="7" w:author="Chris Stanley" w:date="2017-03-15T10:15:00Z">
        <w:r w:rsidR="007B61BE">
          <w:rPr>
            <w:rFonts w:ascii="Arial" w:hAnsi="Arial" w:cs="Arial"/>
            <w:sz w:val="20"/>
            <w:szCs w:val="20"/>
          </w:rPr>
          <w:t xml:space="preserve">Arada Receiver?, </w:t>
        </w:r>
      </w:ins>
      <w:r w:rsidRPr="00110A51">
        <w:rPr>
          <w:rFonts w:ascii="Arial" w:hAnsi="Arial" w:cs="Arial"/>
          <w:sz w:val="20"/>
          <w:szCs w:val="20"/>
        </w:rPr>
        <w:t>and  Location Plugin</w:t>
      </w:r>
    </w:p>
    <w:p w14:paraId="220BDFBD" w14:textId="77777777" w:rsidR="00110A51" w:rsidRDefault="00110A51" w:rsidP="00110A51">
      <w:pPr>
        <w:pStyle w:val="BHNormal"/>
        <w:rPr>
          <w:rFonts w:ascii="Arial" w:hAnsi="Arial" w:cs="Arial"/>
          <w:sz w:val="20"/>
          <w:szCs w:val="20"/>
        </w:rPr>
      </w:pPr>
    </w:p>
    <w:p w14:paraId="3C9318F2" w14:textId="28354A1A" w:rsidR="009E4B6B" w:rsidRDefault="009E4B6B" w:rsidP="00110A51">
      <w:pPr>
        <w:pStyle w:val="BHNormal"/>
        <w:rPr>
          <w:rFonts w:ascii="Arial" w:hAnsi="Arial" w:cs="Arial"/>
          <w:sz w:val="20"/>
          <w:szCs w:val="20"/>
        </w:rPr>
      </w:pPr>
      <w:r>
        <w:rPr>
          <w:rFonts w:ascii="Arial" w:hAnsi="Arial" w:cs="Arial"/>
          <w:sz w:val="20"/>
          <w:szCs w:val="20"/>
        </w:rPr>
        <w:t>Hardware Requirements</w:t>
      </w:r>
      <w:r w:rsidR="008966BE">
        <w:rPr>
          <w:rFonts w:ascii="Arial" w:hAnsi="Arial" w:cs="Arial"/>
          <w:sz w:val="20"/>
          <w:szCs w:val="20"/>
        </w:rPr>
        <w:t xml:space="preserve"> for Installation and Running </w:t>
      </w:r>
      <w:r w:rsidR="009F5205">
        <w:rPr>
          <w:rFonts w:ascii="Arial" w:hAnsi="Arial" w:cs="Arial"/>
          <w:sz w:val="20"/>
          <w:szCs w:val="20"/>
        </w:rPr>
        <w:t>V2I Hub:</w:t>
      </w:r>
    </w:p>
    <w:p w14:paraId="7230DA19" w14:textId="77777777" w:rsidR="009E4B6B" w:rsidRDefault="009E4B6B" w:rsidP="009E4B6B">
      <w:pPr>
        <w:pStyle w:val="BHNormal"/>
        <w:numPr>
          <w:ilvl w:val="0"/>
          <w:numId w:val="18"/>
        </w:numPr>
        <w:rPr>
          <w:rFonts w:ascii="Arial" w:hAnsi="Arial" w:cs="Arial"/>
          <w:sz w:val="20"/>
          <w:szCs w:val="20"/>
        </w:rPr>
      </w:pPr>
      <w:r>
        <w:rPr>
          <w:rFonts w:ascii="Arial" w:hAnsi="Arial" w:cs="Arial"/>
          <w:sz w:val="20"/>
          <w:szCs w:val="20"/>
        </w:rPr>
        <w:t xml:space="preserve">Intel </w:t>
      </w:r>
      <w:r w:rsidR="00706DC1">
        <w:rPr>
          <w:rFonts w:ascii="Arial" w:hAnsi="Arial" w:cs="Arial"/>
          <w:sz w:val="20"/>
          <w:szCs w:val="20"/>
        </w:rPr>
        <w:t xml:space="preserve">Core </w:t>
      </w:r>
      <w:r>
        <w:rPr>
          <w:rFonts w:ascii="Arial" w:hAnsi="Arial" w:cs="Arial"/>
          <w:sz w:val="20"/>
          <w:szCs w:val="20"/>
        </w:rPr>
        <w:t xml:space="preserve">i3 processor </w:t>
      </w:r>
    </w:p>
    <w:p w14:paraId="572BD748" w14:textId="77777777" w:rsid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 xml:space="preserve">4GB of memory </w:t>
      </w:r>
    </w:p>
    <w:p w14:paraId="47EEDC11" w14:textId="77777777" w:rsidR="009E4B6B" w:rsidRP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10 GB of HD space</w:t>
      </w:r>
    </w:p>
    <w:p w14:paraId="317D5C22" w14:textId="3D97AF79" w:rsidR="009E4B6B" w:rsidRDefault="009E4B6B" w:rsidP="00706DC1">
      <w:pPr>
        <w:pStyle w:val="BHNormal"/>
        <w:numPr>
          <w:ilvl w:val="0"/>
          <w:numId w:val="18"/>
        </w:numPr>
        <w:rPr>
          <w:rFonts w:ascii="Arial" w:hAnsi="Arial" w:cs="Arial"/>
          <w:sz w:val="20"/>
          <w:szCs w:val="20"/>
        </w:rPr>
      </w:pPr>
      <w:r>
        <w:rPr>
          <w:rFonts w:ascii="Arial" w:hAnsi="Arial" w:cs="Arial"/>
          <w:sz w:val="20"/>
          <w:szCs w:val="20"/>
        </w:rPr>
        <w:t>Ubuntu 14.04 LT</w:t>
      </w:r>
      <w:r w:rsidR="008D18D4">
        <w:rPr>
          <w:rFonts w:ascii="Arial" w:hAnsi="Arial" w:cs="Arial"/>
          <w:sz w:val="20"/>
          <w:szCs w:val="20"/>
        </w:rPr>
        <w:t>S</w:t>
      </w:r>
      <w:r>
        <w:rPr>
          <w:rFonts w:ascii="Arial" w:hAnsi="Arial" w:cs="Arial"/>
          <w:sz w:val="20"/>
          <w:szCs w:val="20"/>
        </w:rPr>
        <w:t xml:space="preserve"> with packages listed below</w:t>
      </w:r>
    </w:p>
    <w:p w14:paraId="3EC9FA06" w14:textId="77777777" w:rsidR="005552FD" w:rsidRDefault="005552FD" w:rsidP="005552FD">
      <w:pPr>
        <w:pStyle w:val="BHNormal"/>
        <w:rPr>
          <w:rFonts w:ascii="Arial" w:hAnsi="Arial" w:cs="Arial"/>
          <w:sz w:val="20"/>
          <w:szCs w:val="20"/>
        </w:rPr>
      </w:pPr>
    </w:p>
    <w:p w14:paraId="07AFE386" w14:textId="486FBE3D" w:rsidR="005552FD" w:rsidRPr="005552FD" w:rsidRDefault="005552FD" w:rsidP="005552FD">
      <w:pPr>
        <w:pStyle w:val="BHNormal"/>
        <w:rPr>
          <w:rFonts w:ascii="Arial" w:hAnsi="Arial" w:cs="Arial"/>
          <w:sz w:val="20"/>
          <w:szCs w:val="20"/>
        </w:rPr>
      </w:pPr>
      <w:r w:rsidRPr="005552FD">
        <w:rPr>
          <w:rFonts w:ascii="Arial" w:hAnsi="Arial" w:cs="Arial"/>
          <w:sz w:val="20"/>
          <w:szCs w:val="20"/>
        </w:rPr>
        <w:t>Security and Passwords</w:t>
      </w:r>
      <w:r>
        <w:rPr>
          <w:rFonts w:ascii="Arial" w:hAnsi="Arial" w:cs="Arial"/>
          <w:sz w:val="20"/>
          <w:szCs w:val="20"/>
        </w:rPr>
        <w:t>:</w:t>
      </w:r>
    </w:p>
    <w:p w14:paraId="65898C06" w14:textId="54C8C2AD" w:rsidR="005552FD" w:rsidRPr="009F4F31" w:rsidRDefault="005552FD" w:rsidP="006D3D76">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rPr>
      </w:pPr>
      <w:r w:rsidRPr="006D3D76">
        <w:rPr>
          <w:rFonts w:cs="Arial"/>
        </w:rPr>
        <w:t>V2I Hub is middleware that runs on Linux Ubuntu 14.04 LTS. It is recommended that appropriate security and firewall settings be used on the computer running Linux, including conforming to your agency’s security best practices and IT protocols.</w:t>
      </w:r>
    </w:p>
    <w:p w14:paraId="314443AB" w14:textId="32899C4E" w:rsidR="009E4B6B" w:rsidRPr="006D3D76" w:rsidRDefault="009E4B6B" w:rsidP="006D3D76">
      <w:pPr>
        <w:pStyle w:val="ListParagraph"/>
      </w:pPr>
    </w:p>
    <w:p w14:paraId="643E21F1" w14:textId="1F689E37" w:rsidR="008966BE" w:rsidRDefault="008966BE" w:rsidP="00110A51">
      <w:pPr>
        <w:pStyle w:val="BHNormal"/>
        <w:rPr>
          <w:rFonts w:ascii="Arial" w:hAnsi="Arial" w:cs="Arial"/>
          <w:sz w:val="20"/>
          <w:szCs w:val="20"/>
        </w:rPr>
      </w:pPr>
      <w:r>
        <w:rPr>
          <w:rFonts w:ascii="Arial" w:hAnsi="Arial" w:cs="Arial"/>
          <w:sz w:val="20"/>
          <w:szCs w:val="20"/>
        </w:rPr>
        <w:t>Operational Requirements</w:t>
      </w:r>
      <w:r w:rsidR="009F5205">
        <w:rPr>
          <w:rFonts w:ascii="Arial" w:hAnsi="Arial" w:cs="Arial"/>
          <w:sz w:val="20"/>
          <w:szCs w:val="20"/>
        </w:rPr>
        <w:t>:</w:t>
      </w:r>
    </w:p>
    <w:p w14:paraId="73650903" w14:textId="09F7323E" w:rsidR="008966BE" w:rsidRDefault="008966BE" w:rsidP="008966BE">
      <w:pPr>
        <w:pStyle w:val="BHNormal"/>
        <w:numPr>
          <w:ilvl w:val="0"/>
          <w:numId w:val="19"/>
        </w:numPr>
        <w:rPr>
          <w:rFonts w:ascii="Arial" w:hAnsi="Arial" w:cs="Arial"/>
          <w:sz w:val="20"/>
          <w:szCs w:val="20"/>
        </w:rPr>
      </w:pPr>
      <w:r>
        <w:rPr>
          <w:rFonts w:ascii="Arial" w:hAnsi="Arial" w:cs="Arial"/>
          <w:sz w:val="20"/>
          <w:szCs w:val="20"/>
        </w:rPr>
        <w:t>Traffic signal controller producing a</w:t>
      </w:r>
      <w:r w:rsidR="009F5205">
        <w:rPr>
          <w:rFonts w:ascii="Arial" w:hAnsi="Arial" w:cs="Arial"/>
          <w:sz w:val="20"/>
          <w:szCs w:val="20"/>
        </w:rPr>
        <w:t>n</w:t>
      </w:r>
      <w:r>
        <w:rPr>
          <w:rFonts w:ascii="Arial" w:hAnsi="Arial" w:cs="Arial"/>
          <w:sz w:val="20"/>
          <w:szCs w:val="20"/>
        </w:rPr>
        <w:t xml:space="preserve"> NTCIP 1202 message over Ethernet (Econolite ASC/</w:t>
      </w:r>
      <w:r w:rsidR="009F5205">
        <w:rPr>
          <w:rFonts w:ascii="Arial" w:hAnsi="Arial" w:cs="Arial"/>
          <w:sz w:val="20"/>
          <w:szCs w:val="20"/>
        </w:rPr>
        <w:t xml:space="preserve">3 </w:t>
      </w:r>
      <w:r>
        <w:rPr>
          <w:rFonts w:ascii="Arial" w:hAnsi="Arial" w:cs="Arial"/>
          <w:sz w:val="20"/>
          <w:szCs w:val="20"/>
        </w:rPr>
        <w:t>with firmware 2.58</w:t>
      </w:r>
      <w:r w:rsidR="009F5205">
        <w:rPr>
          <w:rFonts w:ascii="Arial" w:hAnsi="Arial" w:cs="Arial"/>
          <w:sz w:val="20"/>
          <w:szCs w:val="20"/>
        </w:rPr>
        <w:t xml:space="preserve"> or greater</w:t>
      </w:r>
      <w:r>
        <w:rPr>
          <w:rFonts w:ascii="Arial" w:hAnsi="Arial" w:cs="Arial"/>
          <w:sz w:val="20"/>
          <w:szCs w:val="20"/>
        </w:rPr>
        <w:t>), which is used by the SPAT Plugin</w:t>
      </w:r>
      <w:r w:rsidR="009F5205">
        <w:rPr>
          <w:rFonts w:ascii="Arial" w:hAnsi="Arial" w:cs="Arial"/>
          <w:sz w:val="20"/>
          <w:szCs w:val="20"/>
        </w:rPr>
        <w:t>.</w:t>
      </w:r>
    </w:p>
    <w:p w14:paraId="4764821D" w14:textId="42751367" w:rsidR="008966BE" w:rsidRDefault="008966BE" w:rsidP="008966BE">
      <w:pPr>
        <w:pStyle w:val="BHNormal"/>
        <w:numPr>
          <w:ilvl w:val="0"/>
          <w:numId w:val="19"/>
        </w:numPr>
        <w:rPr>
          <w:rFonts w:ascii="Arial" w:hAnsi="Arial" w:cs="Arial"/>
          <w:sz w:val="20"/>
          <w:szCs w:val="20"/>
        </w:rPr>
      </w:pPr>
      <w:r>
        <w:rPr>
          <w:rFonts w:ascii="Arial" w:hAnsi="Arial" w:cs="Arial"/>
          <w:sz w:val="20"/>
          <w:szCs w:val="20"/>
        </w:rPr>
        <w:t>3.0 specification RSU</w:t>
      </w:r>
      <w:r w:rsidR="009F5205">
        <w:rPr>
          <w:rFonts w:ascii="Arial" w:hAnsi="Arial" w:cs="Arial"/>
          <w:sz w:val="20"/>
          <w:szCs w:val="20"/>
        </w:rPr>
        <w:t xml:space="preserve"> with GPS attachment</w:t>
      </w:r>
      <w:r>
        <w:rPr>
          <w:rFonts w:ascii="Arial" w:hAnsi="Arial" w:cs="Arial"/>
          <w:sz w:val="20"/>
          <w:szCs w:val="20"/>
        </w:rPr>
        <w:t>, which is used to transmit data over D</w:t>
      </w:r>
      <w:r w:rsidR="009F5205">
        <w:rPr>
          <w:rFonts w:ascii="Arial" w:hAnsi="Arial" w:cs="Arial"/>
          <w:sz w:val="20"/>
          <w:szCs w:val="20"/>
        </w:rPr>
        <w:t>edicated Short Range Communications (D</w:t>
      </w:r>
      <w:r>
        <w:rPr>
          <w:rFonts w:ascii="Arial" w:hAnsi="Arial" w:cs="Arial"/>
          <w:sz w:val="20"/>
          <w:szCs w:val="20"/>
        </w:rPr>
        <w:t>SRC</w:t>
      </w:r>
      <w:r w:rsidR="009F5205">
        <w:rPr>
          <w:rFonts w:ascii="Arial" w:hAnsi="Arial" w:cs="Arial"/>
          <w:sz w:val="20"/>
          <w:szCs w:val="20"/>
        </w:rPr>
        <w:t>)</w:t>
      </w:r>
      <w:r>
        <w:rPr>
          <w:rFonts w:ascii="Arial" w:hAnsi="Arial" w:cs="Arial"/>
          <w:sz w:val="20"/>
          <w:szCs w:val="20"/>
        </w:rPr>
        <w:t>.</w:t>
      </w:r>
    </w:p>
    <w:p w14:paraId="252B17DC" w14:textId="1DDB3A45" w:rsidR="00A17151" w:rsidRDefault="00A17151" w:rsidP="00A17151">
      <w:pPr>
        <w:pStyle w:val="BHNormal"/>
        <w:numPr>
          <w:ilvl w:val="0"/>
          <w:numId w:val="19"/>
        </w:numPr>
        <w:rPr>
          <w:rFonts w:ascii="Arial" w:hAnsi="Arial" w:cs="Arial"/>
          <w:sz w:val="20"/>
          <w:szCs w:val="20"/>
        </w:rPr>
      </w:pPr>
      <w:r w:rsidRPr="00A17151">
        <w:rPr>
          <w:rFonts w:ascii="Arial" w:hAnsi="Arial" w:cs="Arial"/>
          <w:sz w:val="20"/>
          <w:szCs w:val="20"/>
        </w:rPr>
        <w:t>XML input files for the MAP and SPaT plugins specific to the deployment intersection.</w:t>
      </w:r>
      <w:r>
        <w:rPr>
          <w:rFonts w:ascii="Arial" w:hAnsi="Arial" w:cs="Arial"/>
          <w:sz w:val="20"/>
          <w:szCs w:val="20"/>
        </w:rPr>
        <w:t xml:space="preserve"> </w:t>
      </w:r>
    </w:p>
    <w:p w14:paraId="76FBA0B9" w14:textId="77777777" w:rsidR="008966BE" w:rsidRDefault="008966BE" w:rsidP="00110A51">
      <w:pPr>
        <w:pStyle w:val="BHNormal"/>
        <w:rPr>
          <w:rFonts w:ascii="Arial" w:hAnsi="Arial" w:cs="Arial"/>
          <w:sz w:val="20"/>
          <w:szCs w:val="20"/>
        </w:rPr>
      </w:pPr>
    </w:p>
    <w:p w14:paraId="4FEBCF11" w14:textId="4DF7EA23" w:rsidR="005F035A" w:rsidRPr="006D3D76" w:rsidRDefault="005F035A" w:rsidP="00110A51">
      <w:pPr>
        <w:pStyle w:val="BHNormal"/>
        <w:rPr>
          <w:rFonts w:ascii="Arial" w:hAnsi="Arial" w:cs="Arial"/>
          <w:sz w:val="20"/>
          <w:szCs w:val="20"/>
          <w:u w:val="single"/>
        </w:rPr>
      </w:pPr>
      <w:r w:rsidRPr="006D3D76">
        <w:rPr>
          <w:rFonts w:ascii="Arial" w:hAnsi="Arial" w:cs="Arial"/>
          <w:sz w:val="20"/>
          <w:szCs w:val="20"/>
          <w:u w:val="single"/>
        </w:rPr>
        <w:t xml:space="preserve">Prerequisites </w:t>
      </w:r>
    </w:p>
    <w:p w14:paraId="52E59E54" w14:textId="77777777" w:rsidR="005F035A" w:rsidRPr="00110A51" w:rsidRDefault="005F035A" w:rsidP="00110A51">
      <w:pPr>
        <w:pStyle w:val="BHNormal"/>
        <w:rPr>
          <w:rFonts w:ascii="Arial" w:hAnsi="Arial" w:cs="Arial"/>
          <w:sz w:val="20"/>
          <w:szCs w:val="20"/>
        </w:rPr>
      </w:pPr>
    </w:p>
    <w:p w14:paraId="22E4BD42" w14:textId="22962467"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 xml:space="preserve">The </w:t>
      </w:r>
      <w:r w:rsidR="00482A6A">
        <w:rPr>
          <w:rFonts w:cs="Arial"/>
          <w:color w:val="333333"/>
          <w:spacing w:val="0"/>
          <w:kern w:val="0"/>
        </w:rPr>
        <w:t>V2I Hub</w:t>
      </w:r>
      <w:r w:rsidRPr="00C60CE9">
        <w:rPr>
          <w:rFonts w:cs="Arial"/>
          <w:color w:val="333333"/>
          <w:spacing w:val="0"/>
          <w:kern w:val="0"/>
        </w:rPr>
        <w:t xml:space="preserve"> software application was developed using c and c++ and requires</w:t>
      </w:r>
      <w:r w:rsidR="009E4B6B">
        <w:rPr>
          <w:rFonts w:cs="Arial"/>
          <w:color w:val="333333"/>
          <w:spacing w:val="0"/>
          <w:kern w:val="0"/>
        </w:rPr>
        <w:t xml:space="preserve"> Ubuntu 14.04 LT</w:t>
      </w:r>
      <w:r w:rsidR="009F5205">
        <w:rPr>
          <w:rFonts w:cs="Arial"/>
          <w:color w:val="333333"/>
          <w:spacing w:val="0"/>
          <w:kern w:val="0"/>
        </w:rPr>
        <w:t>S</w:t>
      </w:r>
      <w:r w:rsidR="009E4B6B">
        <w:rPr>
          <w:rFonts w:cs="Arial"/>
          <w:color w:val="333333"/>
          <w:spacing w:val="0"/>
          <w:kern w:val="0"/>
        </w:rPr>
        <w:t xml:space="preserve"> with</w:t>
      </w:r>
      <w:r w:rsidRPr="00C60CE9">
        <w:rPr>
          <w:rFonts w:cs="Arial"/>
          <w:color w:val="333333"/>
          <w:spacing w:val="0"/>
          <w:kern w:val="0"/>
        </w:rPr>
        <w:t xml:space="preserve"> the following packages</w:t>
      </w:r>
      <w:r w:rsidR="009E4B6B">
        <w:rPr>
          <w:rFonts w:cs="Arial"/>
          <w:color w:val="333333"/>
          <w:spacing w:val="0"/>
          <w:kern w:val="0"/>
        </w:rPr>
        <w:t xml:space="preserve"> </w:t>
      </w:r>
      <w:r w:rsidRPr="00C60CE9">
        <w:rPr>
          <w:rFonts w:cs="Arial"/>
          <w:color w:val="333333"/>
          <w:spacing w:val="0"/>
          <w:kern w:val="0"/>
        </w:rPr>
        <w:t>installed via apt-get:</w:t>
      </w:r>
    </w:p>
    <w:p w14:paraId="14F572C8" w14:textId="77777777" w:rsidR="00110A51" w:rsidRPr="009F5205" w:rsidRDefault="00110A51" w:rsidP="009F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9F5205" w:rsidSect="00A46D30">
          <w:type w:val="continuous"/>
          <w:pgSz w:w="12240" w:h="15840"/>
          <w:pgMar w:top="1440" w:right="1440" w:bottom="1440" w:left="1440" w:header="720" w:footer="720" w:gutter="0"/>
          <w:cols w:space="720"/>
          <w:docGrid w:linePitch="360"/>
        </w:sectPr>
      </w:pPr>
    </w:p>
    <w:p w14:paraId="27411B1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cmake</w:t>
      </w:r>
      <w:proofErr w:type="spellEnd"/>
    </w:p>
    <w:p w14:paraId="07B89F7E"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gcc-4.8</w:t>
      </w:r>
    </w:p>
    <w:p w14:paraId="50CB545A"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g++-4.8</w:t>
      </w:r>
    </w:p>
    <w:p w14:paraId="236FE7A6"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libboost1.55-dev</w:t>
      </w:r>
    </w:p>
    <w:p w14:paraId="171694D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libboost-thread1.55-dev</w:t>
      </w:r>
    </w:p>
    <w:p w14:paraId="5857AA4E"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lastRenderedPageBreak/>
        <w:t>libboost-regex1.55-dev</w:t>
      </w:r>
    </w:p>
    <w:p w14:paraId="362D5BC3"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libboost-log1.55-dev</w:t>
      </w:r>
    </w:p>
    <w:p w14:paraId="0526112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libboost-program-options1.55-dev</w:t>
      </w:r>
    </w:p>
    <w:p w14:paraId="206B9E7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libboost1.55-all-dev</w:t>
      </w:r>
    </w:p>
    <w:p w14:paraId="5BAB0AA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libxerces</w:t>
      </w:r>
      <w:proofErr w:type="spellEnd"/>
      <w:r w:rsidRPr="00110A51">
        <w:rPr>
          <w:rFonts w:cs="Arial"/>
          <w:color w:val="333333"/>
          <w:spacing w:val="0"/>
          <w:kern w:val="0"/>
        </w:rPr>
        <w:t>-c-dev</w:t>
      </w:r>
    </w:p>
    <w:p w14:paraId="4BC4973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libcurl4-openssl-dev</w:t>
      </w:r>
    </w:p>
    <w:p w14:paraId="4FE8E33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libsnmp</w:t>
      </w:r>
      <w:proofErr w:type="spellEnd"/>
      <w:r w:rsidRPr="00110A51">
        <w:rPr>
          <w:rFonts w:cs="Arial"/>
          <w:color w:val="333333"/>
          <w:spacing w:val="0"/>
          <w:kern w:val="0"/>
        </w:rPr>
        <w:t>-dev</w:t>
      </w:r>
    </w:p>
    <w:p w14:paraId="346128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libmysqlclient</w:t>
      </w:r>
      <w:proofErr w:type="spellEnd"/>
      <w:r w:rsidRPr="00110A51">
        <w:rPr>
          <w:rFonts w:cs="Arial"/>
          <w:color w:val="333333"/>
          <w:spacing w:val="0"/>
          <w:kern w:val="0"/>
        </w:rPr>
        <w:t>-dev</w:t>
      </w:r>
    </w:p>
    <w:p w14:paraId="0E65D01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libjsoncpp</w:t>
      </w:r>
      <w:proofErr w:type="spellEnd"/>
      <w:r w:rsidRPr="00110A51">
        <w:rPr>
          <w:rFonts w:cs="Arial"/>
          <w:color w:val="333333"/>
          <w:spacing w:val="0"/>
          <w:kern w:val="0"/>
        </w:rPr>
        <w:t>-dev</w:t>
      </w:r>
    </w:p>
    <w:p w14:paraId="72ED5AAC"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uuid-dev</w:t>
      </w:r>
    </w:p>
    <w:p w14:paraId="16BC618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libusb</w:t>
      </w:r>
      <w:proofErr w:type="spellEnd"/>
      <w:r w:rsidRPr="00110A51">
        <w:rPr>
          <w:rFonts w:cs="Arial"/>
          <w:color w:val="333333"/>
          <w:spacing w:val="0"/>
          <w:kern w:val="0"/>
        </w:rPr>
        <w:t>-dev libusb-1.0.0-dev</w:t>
      </w:r>
    </w:p>
    <w:p w14:paraId="53F691B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libftdi</w:t>
      </w:r>
      <w:proofErr w:type="spellEnd"/>
      <w:r w:rsidRPr="00110A51">
        <w:rPr>
          <w:rFonts w:cs="Arial"/>
          <w:color w:val="333333"/>
          <w:spacing w:val="0"/>
          <w:kern w:val="0"/>
        </w:rPr>
        <w:t>-dev</w:t>
      </w:r>
    </w:p>
    <w:p w14:paraId="35412E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swig</w:t>
      </w:r>
    </w:p>
    <w:p w14:paraId="20A51C2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liboctave</w:t>
      </w:r>
      <w:proofErr w:type="spellEnd"/>
      <w:r w:rsidRPr="00110A51">
        <w:rPr>
          <w:rFonts w:cs="Arial"/>
          <w:color w:val="333333"/>
          <w:spacing w:val="0"/>
          <w:kern w:val="0"/>
        </w:rPr>
        <w:t>-dev</w:t>
      </w:r>
    </w:p>
    <w:p w14:paraId="793651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gpsd</w:t>
      </w:r>
      <w:proofErr w:type="spellEnd"/>
      <w:r w:rsidRPr="00110A51">
        <w:rPr>
          <w:rFonts w:cs="Arial"/>
          <w:color w:val="333333"/>
          <w:spacing w:val="0"/>
          <w:kern w:val="0"/>
        </w:rPr>
        <w:t xml:space="preserve"> </w:t>
      </w:r>
      <w:proofErr w:type="spellStart"/>
      <w:r w:rsidRPr="00110A51">
        <w:rPr>
          <w:rFonts w:cs="Arial"/>
          <w:color w:val="333333"/>
          <w:spacing w:val="0"/>
          <w:kern w:val="0"/>
        </w:rPr>
        <w:t>libgps</w:t>
      </w:r>
      <w:proofErr w:type="spellEnd"/>
      <w:r w:rsidRPr="00110A51">
        <w:rPr>
          <w:rFonts w:cs="Arial"/>
          <w:color w:val="333333"/>
          <w:spacing w:val="0"/>
          <w:kern w:val="0"/>
        </w:rPr>
        <w:t>-dev</w:t>
      </w:r>
    </w:p>
    <w:p w14:paraId="33EBDC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 xml:space="preserve">portaudio19-dev </w:t>
      </w:r>
      <w:proofErr w:type="spellStart"/>
      <w:r w:rsidRPr="00110A51">
        <w:rPr>
          <w:rFonts w:cs="Arial"/>
          <w:color w:val="333333"/>
          <w:spacing w:val="0"/>
          <w:kern w:val="0"/>
        </w:rPr>
        <w:t>libsndfile</w:t>
      </w:r>
      <w:proofErr w:type="spellEnd"/>
      <w:r w:rsidRPr="00110A51">
        <w:rPr>
          <w:rFonts w:cs="Arial"/>
          <w:color w:val="333333"/>
          <w:spacing w:val="0"/>
          <w:kern w:val="0"/>
        </w:rPr>
        <w:t>-dev</w:t>
      </w:r>
    </w:p>
    <w:p w14:paraId="7A7A67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libglib2.0-dev libglibmm-2.4-dev</w:t>
      </w:r>
    </w:p>
    <w:p w14:paraId="44E50AC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libpcre3-dev</w:t>
      </w:r>
    </w:p>
    <w:p w14:paraId="21DB8F7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libsigc</w:t>
      </w:r>
      <w:proofErr w:type="spellEnd"/>
      <w:r w:rsidRPr="00110A51">
        <w:rPr>
          <w:rFonts w:cs="Arial"/>
          <w:color w:val="333333"/>
          <w:spacing w:val="0"/>
          <w:kern w:val="0"/>
        </w:rPr>
        <w:t>++-2.0-dev</w:t>
      </w:r>
    </w:p>
    <w:p w14:paraId="7F1BCF3F"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libxml++2.6-dev</w:t>
      </w:r>
    </w:p>
    <w:p w14:paraId="68EAB03A"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libxml2-dev</w:t>
      </w:r>
    </w:p>
    <w:p w14:paraId="0E77832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110A51" w:rsidSect="00110A51">
          <w:type w:val="continuous"/>
          <w:pgSz w:w="12240" w:h="15840"/>
          <w:pgMar w:top="1440" w:right="1440" w:bottom="1440" w:left="1440" w:header="720" w:footer="720" w:gutter="0"/>
          <w:cols w:num="3" w:space="720"/>
          <w:docGrid w:linePitch="360"/>
        </w:sectPr>
      </w:pPr>
      <w:proofErr w:type="spellStart"/>
      <w:r w:rsidRPr="00110A51">
        <w:rPr>
          <w:rFonts w:cs="Arial"/>
          <w:color w:val="333333"/>
          <w:spacing w:val="0"/>
          <w:kern w:val="0"/>
        </w:rPr>
        <w:t>liblzma</w:t>
      </w:r>
      <w:proofErr w:type="spellEnd"/>
      <w:r w:rsidRPr="00110A51">
        <w:rPr>
          <w:rFonts w:cs="Arial"/>
          <w:color w:val="333333"/>
          <w:spacing w:val="0"/>
          <w:kern w:val="0"/>
        </w:rPr>
        <w:t>-dev</w:t>
      </w:r>
    </w:p>
    <w:p w14:paraId="19EF4018" w14:textId="77777777" w:rsidR="00110A51" w:rsidRPr="006E72E4" w:rsidRDefault="00110A51" w:rsidP="00110A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6E72E4" w:rsidSect="00A46D30">
          <w:type w:val="continuous"/>
          <w:pgSz w:w="12240" w:h="15840"/>
          <w:pgMar w:top="1440" w:right="1440" w:bottom="1440" w:left="1440" w:header="720" w:footer="720" w:gutter="0"/>
          <w:cols w:space="720"/>
          <w:docGrid w:linePitch="360"/>
        </w:sectPr>
      </w:pPr>
    </w:p>
    <w:p w14:paraId="0A7A92CB" w14:textId="77777777" w:rsidR="00110A51" w:rsidRPr="006E72E4"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7FC46FFB" w14:textId="77777777"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Run the following command to install prerequisites via apt-get:</w:t>
      </w:r>
    </w:p>
    <w:p w14:paraId="38BA96B2"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2E08F389"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Pr="006D3D76">
        <w:rPr>
          <w:rFonts w:eastAsiaTheme="minorHAnsi" w:cs="Arial"/>
          <w:spacing w:val="0"/>
          <w:kern w:val="0"/>
        </w:rPr>
        <w:t>sudo</w:t>
      </w:r>
      <w:proofErr w:type="spellEnd"/>
      <w:r w:rsidRPr="006D3D76">
        <w:rPr>
          <w:rFonts w:eastAsiaTheme="minorHAnsi" w:cs="Arial"/>
          <w:spacing w:val="0"/>
          <w:kern w:val="0"/>
        </w:rPr>
        <w:t xml:space="preserve"> apt-get install </w:t>
      </w:r>
      <w:proofErr w:type="spellStart"/>
      <w:r w:rsidRPr="006D3D76">
        <w:rPr>
          <w:rFonts w:eastAsiaTheme="minorHAnsi" w:cs="Arial"/>
          <w:spacing w:val="0"/>
          <w:kern w:val="0"/>
        </w:rPr>
        <w:t>cmake</w:t>
      </w:r>
      <w:proofErr w:type="spellEnd"/>
      <w:r w:rsidRPr="006D3D76">
        <w:rPr>
          <w:rFonts w:eastAsiaTheme="minorHAnsi" w:cs="Arial"/>
          <w:spacing w:val="0"/>
          <w:kern w:val="0"/>
        </w:rPr>
        <w:t xml:space="preserve"> gcc-4.8 g++-4.8 libboost1.55-dev libboost-thread1.55-dev libboost-regex1.55-dev libboost-log1.55-dev libboost-program-options1.55-dev libboost1.55-all-dev </w:t>
      </w:r>
      <w:proofErr w:type="spellStart"/>
      <w:r w:rsidRPr="006D3D76">
        <w:rPr>
          <w:rFonts w:eastAsiaTheme="minorHAnsi" w:cs="Arial"/>
          <w:spacing w:val="0"/>
          <w:kern w:val="0"/>
        </w:rPr>
        <w:t>libxerces</w:t>
      </w:r>
      <w:proofErr w:type="spellEnd"/>
      <w:r w:rsidRPr="006D3D76">
        <w:rPr>
          <w:rFonts w:eastAsiaTheme="minorHAnsi" w:cs="Arial"/>
          <w:spacing w:val="0"/>
          <w:kern w:val="0"/>
        </w:rPr>
        <w:t xml:space="preserve">-c-dev libcurl4-openssl-dev </w:t>
      </w:r>
      <w:proofErr w:type="spellStart"/>
      <w:r w:rsidRPr="006D3D76">
        <w:rPr>
          <w:rFonts w:eastAsiaTheme="minorHAnsi" w:cs="Arial"/>
          <w:spacing w:val="0"/>
          <w:kern w:val="0"/>
        </w:rPr>
        <w:t>libsnmp</w:t>
      </w:r>
      <w:proofErr w:type="spellEnd"/>
      <w:r w:rsidRPr="006D3D76">
        <w:rPr>
          <w:rFonts w:eastAsiaTheme="minorHAnsi" w:cs="Arial"/>
          <w:spacing w:val="0"/>
          <w:kern w:val="0"/>
        </w:rPr>
        <w:t xml:space="preserve">-dev </w:t>
      </w:r>
      <w:proofErr w:type="spellStart"/>
      <w:r w:rsidRPr="006D3D76">
        <w:rPr>
          <w:rFonts w:eastAsiaTheme="minorHAnsi" w:cs="Arial"/>
          <w:spacing w:val="0"/>
          <w:kern w:val="0"/>
        </w:rPr>
        <w:t>libmysqlclient</w:t>
      </w:r>
      <w:proofErr w:type="spellEnd"/>
      <w:r w:rsidRPr="006D3D76">
        <w:rPr>
          <w:rFonts w:eastAsiaTheme="minorHAnsi" w:cs="Arial"/>
          <w:spacing w:val="0"/>
          <w:kern w:val="0"/>
        </w:rPr>
        <w:t xml:space="preserve">-dev </w:t>
      </w:r>
      <w:proofErr w:type="spellStart"/>
      <w:r w:rsidRPr="006D3D76">
        <w:rPr>
          <w:rFonts w:eastAsiaTheme="minorHAnsi" w:cs="Arial"/>
          <w:spacing w:val="0"/>
          <w:kern w:val="0"/>
        </w:rPr>
        <w:t>libjsoncpp</w:t>
      </w:r>
      <w:proofErr w:type="spellEnd"/>
      <w:r w:rsidRPr="006D3D76">
        <w:rPr>
          <w:rFonts w:eastAsiaTheme="minorHAnsi" w:cs="Arial"/>
          <w:spacing w:val="0"/>
          <w:kern w:val="0"/>
        </w:rPr>
        <w:t xml:space="preserve">-dev </w:t>
      </w:r>
      <w:proofErr w:type="spellStart"/>
      <w:r w:rsidRPr="006D3D76">
        <w:rPr>
          <w:rFonts w:eastAsiaTheme="minorHAnsi" w:cs="Arial"/>
          <w:spacing w:val="0"/>
          <w:kern w:val="0"/>
        </w:rPr>
        <w:t>uuid</w:t>
      </w:r>
      <w:proofErr w:type="spellEnd"/>
      <w:r w:rsidRPr="006D3D76">
        <w:rPr>
          <w:rFonts w:eastAsiaTheme="minorHAnsi" w:cs="Arial"/>
          <w:spacing w:val="0"/>
          <w:kern w:val="0"/>
        </w:rPr>
        <w:t xml:space="preserve">-dev </w:t>
      </w:r>
      <w:proofErr w:type="spellStart"/>
      <w:r w:rsidRPr="006D3D76">
        <w:rPr>
          <w:rFonts w:eastAsiaTheme="minorHAnsi" w:cs="Arial"/>
          <w:spacing w:val="0"/>
          <w:kern w:val="0"/>
        </w:rPr>
        <w:t>libusb</w:t>
      </w:r>
      <w:proofErr w:type="spellEnd"/>
      <w:r w:rsidRPr="006D3D76">
        <w:rPr>
          <w:rFonts w:eastAsiaTheme="minorHAnsi" w:cs="Arial"/>
          <w:spacing w:val="0"/>
          <w:kern w:val="0"/>
        </w:rPr>
        <w:t xml:space="preserve">-dev libusb-1.0.0-dev </w:t>
      </w:r>
      <w:proofErr w:type="spellStart"/>
      <w:r w:rsidRPr="006D3D76">
        <w:rPr>
          <w:rFonts w:eastAsiaTheme="minorHAnsi" w:cs="Arial"/>
          <w:spacing w:val="0"/>
          <w:kern w:val="0"/>
        </w:rPr>
        <w:t>libftdi</w:t>
      </w:r>
      <w:proofErr w:type="spellEnd"/>
      <w:r w:rsidRPr="006D3D76">
        <w:rPr>
          <w:rFonts w:eastAsiaTheme="minorHAnsi" w:cs="Arial"/>
          <w:spacing w:val="0"/>
          <w:kern w:val="0"/>
        </w:rPr>
        <w:t xml:space="preserve">-dev swig </w:t>
      </w:r>
      <w:proofErr w:type="spellStart"/>
      <w:r w:rsidRPr="006D3D76">
        <w:rPr>
          <w:rFonts w:eastAsiaTheme="minorHAnsi" w:cs="Arial"/>
          <w:spacing w:val="0"/>
          <w:kern w:val="0"/>
        </w:rPr>
        <w:t>liboctave</w:t>
      </w:r>
      <w:proofErr w:type="spellEnd"/>
      <w:r w:rsidRPr="006D3D76">
        <w:rPr>
          <w:rFonts w:eastAsiaTheme="minorHAnsi" w:cs="Arial"/>
          <w:spacing w:val="0"/>
          <w:kern w:val="0"/>
        </w:rPr>
        <w:t xml:space="preserve">-dev </w:t>
      </w:r>
      <w:proofErr w:type="spellStart"/>
      <w:r w:rsidRPr="006D3D76">
        <w:rPr>
          <w:rFonts w:eastAsiaTheme="minorHAnsi" w:cs="Arial"/>
          <w:spacing w:val="0"/>
          <w:kern w:val="0"/>
        </w:rPr>
        <w:t>gpsd</w:t>
      </w:r>
      <w:proofErr w:type="spellEnd"/>
      <w:r w:rsidRPr="006D3D76">
        <w:rPr>
          <w:rFonts w:eastAsiaTheme="minorHAnsi" w:cs="Arial"/>
          <w:spacing w:val="0"/>
          <w:kern w:val="0"/>
        </w:rPr>
        <w:t xml:space="preserve"> </w:t>
      </w:r>
      <w:proofErr w:type="spellStart"/>
      <w:r w:rsidRPr="006D3D76">
        <w:rPr>
          <w:rFonts w:eastAsiaTheme="minorHAnsi" w:cs="Arial"/>
          <w:spacing w:val="0"/>
          <w:kern w:val="0"/>
        </w:rPr>
        <w:t>libgps</w:t>
      </w:r>
      <w:proofErr w:type="spellEnd"/>
      <w:r w:rsidRPr="006D3D76">
        <w:rPr>
          <w:rFonts w:eastAsiaTheme="minorHAnsi" w:cs="Arial"/>
          <w:spacing w:val="0"/>
          <w:kern w:val="0"/>
        </w:rPr>
        <w:t xml:space="preserve">-dev portaudio19-dev </w:t>
      </w:r>
      <w:proofErr w:type="spellStart"/>
      <w:r w:rsidRPr="006D3D76">
        <w:rPr>
          <w:rFonts w:eastAsiaTheme="minorHAnsi" w:cs="Arial"/>
          <w:spacing w:val="0"/>
          <w:kern w:val="0"/>
        </w:rPr>
        <w:t>libsndfile</w:t>
      </w:r>
      <w:proofErr w:type="spellEnd"/>
      <w:r w:rsidRPr="006D3D76">
        <w:rPr>
          <w:rFonts w:eastAsiaTheme="minorHAnsi" w:cs="Arial"/>
          <w:spacing w:val="0"/>
          <w:kern w:val="0"/>
        </w:rPr>
        <w:t xml:space="preserve">-dev libglib2.0-dev libglibmm-2.4-dev libpcre3-dev </w:t>
      </w:r>
      <w:proofErr w:type="spellStart"/>
      <w:r w:rsidRPr="006D3D76">
        <w:rPr>
          <w:rFonts w:eastAsiaTheme="minorHAnsi" w:cs="Arial"/>
          <w:spacing w:val="0"/>
          <w:kern w:val="0"/>
        </w:rPr>
        <w:t>libsigc</w:t>
      </w:r>
      <w:proofErr w:type="spellEnd"/>
      <w:r w:rsidRPr="006D3D76">
        <w:rPr>
          <w:rFonts w:eastAsiaTheme="minorHAnsi" w:cs="Arial"/>
          <w:spacing w:val="0"/>
          <w:kern w:val="0"/>
        </w:rPr>
        <w:t xml:space="preserve">++-2.0-dev </w:t>
      </w:r>
      <w:proofErr w:type="spellStart"/>
      <w:r w:rsidRPr="006D3D76">
        <w:rPr>
          <w:rFonts w:eastAsiaTheme="minorHAnsi" w:cs="Arial"/>
          <w:spacing w:val="0"/>
          <w:kern w:val="0"/>
        </w:rPr>
        <w:t>libxml</w:t>
      </w:r>
      <w:proofErr w:type="spellEnd"/>
      <w:r w:rsidRPr="006D3D76">
        <w:rPr>
          <w:rFonts w:eastAsiaTheme="minorHAnsi" w:cs="Arial"/>
          <w:spacing w:val="0"/>
          <w:kern w:val="0"/>
        </w:rPr>
        <w:t xml:space="preserve">++2.6-dev libxml2-dev </w:t>
      </w:r>
      <w:proofErr w:type="spellStart"/>
      <w:r w:rsidRPr="006D3D76">
        <w:rPr>
          <w:rFonts w:eastAsiaTheme="minorHAnsi" w:cs="Arial"/>
          <w:spacing w:val="0"/>
          <w:kern w:val="0"/>
        </w:rPr>
        <w:t>liblzma</w:t>
      </w:r>
      <w:proofErr w:type="spellEnd"/>
      <w:r w:rsidRPr="006D3D76">
        <w:rPr>
          <w:rFonts w:eastAsiaTheme="minorHAnsi" w:cs="Arial"/>
          <w:spacing w:val="0"/>
          <w:kern w:val="0"/>
        </w:rPr>
        <w:t>-dev</w:t>
      </w:r>
    </w:p>
    <w:p w14:paraId="28739248"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4BFA0E1"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The following must be compiled and installed from the included source in Externals directory.</w:t>
      </w:r>
    </w:p>
    <w:p w14:paraId="768BD7F0"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6DE80A4C"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Mysql-connector-c__-1.1.3</w:t>
      </w:r>
    </w:p>
    <w:p w14:paraId="79DFE60A"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D890525"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Run the following from your Externals directory:</w:t>
      </w:r>
    </w:p>
    <w:p w14:paraId="2C972B7E"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tar </w:t>
      </w:r>
      <w:proofErr w:type="spellStart"/>
      <w:r w:rsidRPr="006D3D76">
        <w:rPr>
          <w:rFonts w:eastAsiaTheme="minorHAnsi" w:cs="Arial"/>
          <w:spacing w:val="0"/>
          <w:kern w:val="0"/>
        </w:rPr>
        <w:t>xzf</w:t>
      </w:r>
      <w:proofErr w:type="spellEnd"/>
      <w:r w:rsidRPr="006D3D76">
        <w:rPr>
          <w:rFonts w:eastAsiaTheme="minorHAnsi" w:cs="Arial"/>
          <w:spacing w:val="0"/>
          <w:kern w:val="0"/>
        </w:rPr>
        <w:t xml:space="preserve"> mysql-connector-c++-1.1.3.tar.gz</w:t>
      </w:r>
    </w:p>
    <w:p w14:paraId="3E6C4C74"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gramStart"/>
      <w:r w:rsidRPr="006D3D76">
        <w:rPr>
          <w:rFonts w:eastAsiaTheme="minorHAnsi" w:cs="Arial"/>
          <w:spacing w:val="0"/>
          <w:kern w:val="0"/>
        </w:rPr>
        <w:t>cd</w:t>
      </w:r>
      <w:proofErr w:type="gramEnd"/>
      <w:r w:rsidRPr="006D3D76">
        <w:rPr>
          <w:rFonts w:eastAsiaTheme="minorHAnsi" w:cs="Arial"/>
          <w:spacing w:val="0"/>
          <w:kern w:val="0"/>
        </w:rPr>
        <w:t xml:space="preserve"> mysql-connector-c++-1.1.3</w:t>
      </w:r>
    </w:p>
    <w:p w14:paraId="5BBDC326"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19F46DD0"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51257258"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gramStart"/>
      <w:r w:rsidRPr="006D3D76">
        <w:rPr>
          <w:rFonts w:eastAsiaTheme="minorHAnsi" w:cs="Arial"/>
          <w:spacing w:val="0"/>
          <w:kern w:val="0"/>
        </w:rPr>
        <w:t>sudo</w:t>
      </w:r>
      <w:proofErr w:type="gramEnd"/>
      <w:r w:rsidRPr="006D3D76">
        <w:rPr>
          <w:rFonts w:eastAsiaTheme="minorHAnsi" w:cs="Arial"/>
          <w:spacing w:val="0"/>
          <w:kern w:val="0"/>
        </w:rPr>
        <w:t xml:space="preserve"> make install</w:t>
      </w:r>
    </w:p>
    <w:p w14:paraId="24A07323"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gramStart"/>
      <w:r w:rsidRPr="006D3D76">
        <w:rPr>
          <w:rFonts w:eastAsiaTheme="minorHAnsi" w:cs="Arial"/>
          <w:spacing w:val="0"/>
          <w:kern w:val="0"/>
        </w:rPr>
        <w:t>cd ..</w:t>
      </w:r>
      <w:proofErr w:type="gramEnd"/>
    </w:p>
    <w:p w14:paraId="3A6DBF09"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rm</w:t>
      </w:r>
      <w:proofErr w:type="spellEnd"/>
      <w:proofErr w:type="gramEnd"/>
      <w:r w:rsidRPr="006D3D76">
        <w:rPr>
          <w:rFonts w:eastAsiaTheme="minorHAnsi" w:cs="Arial"/>
          <w:spacing w:val="0"/>
          <w:kern w:val="0"/>
        </w:rPr>
        <w:t xml:space="preserve"> -</w:t>
      </w:r>
      <w:proofErr w:type="spellStart"/>
      <w:r w:rsidRPr="006D3D76">
        <w:rPr>
          <w:rFonts w:eastAsiaTheme="minorHAnsi" w:cs="Arial"/>
          <w:spacing w:val="0"/>
          <w:kern w:val="0"/>
        </w:rPr>
        <w:t>rf</w:t>
      </w:r>
      <w:proofErr w:type="spellEnd"/>
      <w:r w:rsidRPr="006D3D76">
        <w:rPr>
          <w:rFonts w:eastAsiaTheme="minorHAnsi" w:cs="Arial"/>
          <w:spacing w:val="0"/>
          <w:kern w:val="0"/>
        </w:rPr>
        <w:t xml:space="preserve"> </w:t>
      </w:r>
      <w:proofErr w:type="spellStart"/>
      <w:r w:rsidRPr="006D3D76">
        <w:rPr>
          <w:rFonts w:eastAsiaTheme="minorHAnsi" w:cs="Arial"/>
          <w:spacing w:val="0"/>
          <w:kern w:val="0"/>
        </w:rPr>
        <w:t>mysql</w:t>
      </w:r>
      <w:proofErr w:type="spellEnd"/>
      <w:r w:rsidRPr="006D3D76">
        <w:rPr>
          <w:rFonts w:eastAsiaTheme="minorHAnsi" w:cs="Arial"/>
          <w:spacing w:val="0"/>
          <w:kern w:val="0"/>
        </w:rPr>
        <w:t>-connector-</w:t>
      </w:r>
      <w:proofErr w:type="spellStart"/>
      <w:r w:rsidRPr="006D3D76">
        <w:rPr>
          <w:rFonts w:eastAsiaTheme="minorHAnsi" w:cs="Arial"/>
          <w:spacing w:val="0"/>
          <w:kern w:val="0"/>
        </w:rPr>
        <w:t>c++</w:t>
      </w:r>
      <w:proofErr w:type="spellEnd"/>
      <w:r w:rsidRPr="006D3D76">
        <w:rPr>
          <w:rFonts w:eastAsiaTheme="minorHAnsi" w:cs="Arial"/>
          <w:spacing w:val="0"/>
          <w:kern w:val="0"/>
        </w:rPr>
        <w:t>-1.1.3</w:t>
      </w:r>
    </w:p>
    <w:p w14:paraId="1F469463"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1B764D1"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J2735r41 (2015)</w:t>
      </w:r>
    </w:p>
    <w:p w14:paraId="23A39160"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550CD5A2"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Run the following from your Externals directory</w:t>
      </w:r>
    </w:p>
    <w:p w14:paraId="686C85CF"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gramStart"/>
      <w:r w:rsidRPr="006D3D76">
        <w:rPr>
          <w:rFonts w:eastAsiaTheme="minorHAnsi" w:cs="Arial"/>
          <w:spacing w:val="0"/>
          <w:kern w:val="0"/>
        </w:rPr>
        <w:t>tar</w:t>
      </w:r>
      <w:proofErr w:type="gramEnd"/>
      <w:r w:rsidRPr="006D3D76">
        <w:rPr>
          <w:rFonts w:eastAsiaTheme="minorHAnsi" w:cs="Arial"/>
          <w:spacing w:val="0"/>
          <w:kern w:val="0"/>
        </w:rPr>
        <w:t xml:space="preserve"> -</w:t>
      </w:r>
      <w:proofErr w:type="spellStart"/>
      <w:r w:rsidRPr="006D3D76">
        <w:rPr>
          <w:rFonts w:eastAsiaTheme="minorHAnsi" w:cs="Arial"/>
          <w:spacing w:val="0"/>
          <w:kern w:val="0"/>
        </w:rPr>
        <w:t>xf</w:t>
      </w:r>
      <w:proofErr w:type="spellEnd"/>
      <w:r w:rsidRPr="006D3D76">
        <w:rPr>
          <w:rFonts w:eastAsiaTheme="minorHAnsi" w:cs="Arial"/>
          <w:spacing w:val="0"/>
          <w:kern w:val="0"/>
        </w:rPr>
        <w:t xml:space="preserve"> asn_j2735_r41.tar</w:t>
      </w:r>
    </w:p>
    <w:p w14:paraId="26564DDD"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gramStart"/>
      <w:r w:rsidRPr="006D3D76">
        <w:rPr>
          <w:rFonts w:eastAsiaTheme="minorHAnsi" w:cs="Arial"/>
          <w:spacing w:val="0"/>
          <w:kern w:val="0"/>
        </w:rPr>
        <w:t>cd</w:t>
      </w:r>
      <w:proofErr w:type="gramEnd"/>
      <w:r w:rsidRPr="006D3D76">
        <w:rPr>
          <w:rFonts w:eastAsiaTheme="minorHAnsi" w:cs="Arial"/>
          <w:spacing w:val="0"/>
          <w:kern w:val="0"/>
        </w:rPr>
        <w:t xml:space="preserve"> asn_j2735_r41</w:t>
      </w:r>
    </w:p>
    <w:p w14:paraId="57F5CDD5"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0BE64736"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1C46AC80"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gramStart"/>
      <w:r w:rsidRPr="006D3D76">
        <w:rPr>
          <w:rFonts w:eastAsiaTheme="minorHAnsi" w:cs="Arial"/>
          <w:spacing w:val="0"/>
          <w:kern w:val="0"/>
        </w:rPr>
        <w:t>sudo</w:t>
      </w:r>
      <w:proofErr w:type="gramEnd"/>
      <w:r w:rsidRPr="006D3D76">
        <w:rPr>
          <w:rFonts w:eastAsiaTheme="minorHAnsi" w:cs="Arial"/>
          <w:spacing w:val="0"/>
          <w:kern w:val="0"/>
        </w:rPr>
        <w:t xml:space="preserve"> make install</w:t>
      </w:r>
    </w:p>
    <w:p w14:paraId="5E5461B8"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gramStart"/>
      <w:r w:rsidRPr="006D3D76">
        <w:rPr>
          <w:rFonts w:eastAsiaTheme="minorHAnsi" w:cs="Arial"/>
          <w:spacing w:val="0"/>
          <w:kern w:val="0"/>
        </w:rPr>
        <w:t>cd ..</w:t>
      </w:r>
      <w:proofErr w:type="gramEnd"/>
    </w:p>
    <w:p w14:paraId="6635CB06"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rm</w:t>
      </w:r>
      <w:proofErr w:type="spellEnd"/>
      <w:proofErr w:type="gramEnd"/>
      <w:r w:rsidRPr="006D3D76">
        <w:rPr>
          <w:rFonts w:eastAsiaTheme="minorHAnsi" w:cs="Arial"/>
          <w:spacing w:val="0"/>
          <w:kern w:val="0"/>
        </w:rPr>
        <w:t xml:space="preserve"> -</w:t>
      </w:r>
      <w:proofErr w:type="spellStart"/>
      <w:r w:rsidRPr="006D3D76">
        <w:rPr>
          <w:rFonts w:eastAsiaTheme="minorHAnsi" w:cs="Arial"/>
          <w:spacing w:val="0"/>
          <w:kern w:val="0"/>
        </w:rPr>
        <w:t>rf</w:t>
      </w:r>
      <w:proofErr w:type="spellEnd"/>
      <w:r w:rsidRPr="006D3D76">
        <w:rPr>
          <w:rFonts w:eastAsiaTheme="minorHAnsi" w:cs="Arial"/>
          <w:spacing w:val="0"/>
          <w:kern w:val="0"/>
        </w:rPr>
        <w:t xml:space="preserve"> asn_j2735_r41</w:t>
      </w:r>
    </w:p>
    <w:p w14:paraId="60CB6769" w14:textId="77777777" w:rsidR="006E72E4" w:rsidRPr="006E72E4" w:rsidRDefault="006E72E4"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411CB896" w14:textId="77777777" w:rsidR="00110A51" w:rsidRPr="006E72E4" w:rsidRDefault="00110A51" w:rsidP="00110A51">
      <w:pPr>
        <w:pStyle w:val="BHNormal"/>
        <w:rPr>
          <w:rFonts w:ascii="Arial" w:hAnsi="Arial" w:cs="Arial"/>
          <w:sz w:val="20"/>
          <w:szCs w:val="20"/>
        </w:rPr>
      </w:pPr>
    </w:p>
    <w:p w14:paraId="05E2200C" w14:textId="77777777" w:rsidR="00B417E7" w:rsidRPr="00110A51" w:rsidRDefault="00B417E7" w:rsidP="00A46D30">
      <w:pPr>
        <w:pStyle w:val="BHNormal"/>
        <w:rPr>
          <w:rFonts w:ascii="Arial" w:hAnsi="Arial" w:cs="Arial"/>
          <w:sz w:val="20"/>
          <w:szCs w:val="20"/>
          <w:u w:val="single"/>
        </w:rPr>
      </w:pPr>
      <w:r w:rsidRPr="00110A51">
        <w:rPr>
          <w:rFonts w:ascii="Arial" w:hAnsi="Arial" w:cs="Arial"/>
          <w:sz w:val="20"/>
          <w:szCs w:val="20"/>
          <w:u w:val="single"/>
        </w:rPr>
        <w:t>Compilation Instructions</w:t>
      </w:r>
    </w:p>
    <w:p w14:paraId="0B683A46" w14:textId="77777777" w:rsidR="00106B26" w:rsidRPr="0097338B"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highlight w:val="yellow"/>
          <w:rPrChange w:id="8" w:author="Stanley, Chris" w:date="2017-03-09T14:52:00Z">
            <w:rPr>
              <w:rFonts w:eastAsiaTheme="minorHAnsi" w:cs="Arial"/>
              <w:spacing w:val="0"/>
              <w:kern w:val="0"/>
            </w:rPr>
          </w:rPrChange>
        </w:rPr>
      </w:pPr>
      <w:r w:rsidRPr="0097338B">
        <w:rPr>
          <w:rFonts w:eastAsiaTheme="minorHAnsi" w:cs="Arial"/>
          <w:spacing w:val="0"/>
          <w:kern w:val="0"/>
          <w:highlight w:val="yellow"/>
          <w:rPrChange w:id="9" w:author="Stanley, Chris" w:date="2017-03-09T14:52:00Z">
            <w:rPr>
              <w:rFonts w:eastAsiaTheme="minorHAnsi" w:cs="Arial"/>
              <w:spacing w:val="0"/>
              <w:kern w:val="0"/>
            </w:rPr>
          </w:rPrChange>
        </w:rPr>
        <w:t>To Compile the V2I Hub software</w:t>
      </w:r>
    </w:p>
    <w:p w14:paraId="389052A4"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97338B">
        <w:rPr>
          <w:rFonts w:eastAsiaTheme="minorHAnsi" w:cs="Arial"/>
          <w:spacing w:val="0"/>
          <w:kern w:val="0"/>
          <w:highlight w:val="yellow"/>
          <w:rPrChange w:id="10" w:author="Stanley, Chris" w:date="2017-03-09T14:52:00Z">
            <w:rPr>
              <w:rFonts w:eastAsiaTheme="minorHAnsi" w:cs="Arial"/>
              <w:spacing w:val="0"/>
              <w:kern w:val="0"/>
            </w:rPr>
          </w:rPrChange>
        </w:rPr>
        <w:t>Run the following from the TMX directory</w:t>
      </w:r>
    </w:p>
    <w:p w14:paraId="13BF34CC"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29593A12"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5F1594B6"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0FBA270A" w14:textId="601D98E3" w:rsidR="00B417E7" w:rsidRPr="00110A51" w:rsidRDefault="00106B26" w:rsidP="00973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6D3D76">
        <w:rPr>
          <w:rFonts w:eastAsiaTheme="minorHAnsi" w:cs="Arial"/>
          <w:spacing w:val="0"/>
          <w:kern w:val="0"/>
        </w:rPr>
        <w:t xml:space="preserve">This will create a lib and bin folder in the TMX directory.  The lib folder will contain libtmxapi.so and </w:t>
      </w:r>
      <w:proofErr w:type="spellStart"/>
      <w:r w:rsidRPr="006D3D76">
        <w:rPr>
          <w:rFonts w:eastAsiaTheme="minorHAnsi" w:cs="Arial"/>
          <w:spacing w:val="0"/>
          <w:kern w:val="0"/>
        </w:rPr>
        <w:t>libtmxutils.a</w:t>
      </w:r>
      <w:proofErr w:type="spellEnd"/>
      <w:r w:rsidRPr="006D3D76">
        <w:rPr>
          <w:rFonts w:eastAsiaTheme="minorHAnsi" w:cs="Arial"/>
          <w:spacing w:val="0"/>
          <w:kern w:val="0"/>
        </w:rPr>
        <w:t>.  The bin directory</w:t>
      </w:r>
      <w:r w:rsidR="0097338B">
        <w:rPr>
          <w:rFonts w:eastAsiaTheme="minorHAnsi" w:cs="Arial"/>
          <w:spacing w:val="0"/>
          <w:kern w:val="0"/>
        </w:rPr>
        <w:t xml:space="preserve"> </w:t>
      </w:r>
      <w:r w:rsidRPr="006D3D76">
        <w:rPr>
          <w:rFonts w:eastAsiaTheme="minorHAnsi" w:cs="Arial"/>
          <w:spacing w:val="0"/>
          <w:kern w:val="0"/>
        </w:rPr>
        <w:t xml:space="preserve">will contain the main </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application along with zip files for each plugin</w:t>
      </w:r>
      <w:r w:rsidRPr="006D3D76">
        <w:rPr>
          <w:rFonts w:eastAsiaTheme="minorHAnsi" w:cs="Arial"/>
          <w:spacing w:val="0"/>
          <w:kern w:val="0"/>
          <w:sz w:val="24"/>
          <w:szCs w:val="24"/>
        </w:rPr>
        <w:t>.</w:t>
      </w:r>
    </w:p>
    <w:p w14:paraId="73787436" w14:textId="77777777" w:rsidR="00B417E7" w:rsidRDefault="00B417E7" w:rsidP="00B417E7">
      <w:pPr>
        <w:rPr>
          <w:lang w:eastAsia="x-none"/>
        </w:rPr>
      </w:pPr>
    </w:p>
    <w:p w14:paraId="729E97C9" w14:textId="77777777" w:rsidR="00B62B4D" w:rsidRPr="006D3D76" w:rsidRDefault="00B62B4D" w:rsidP="00110A51">
      <w:pPr>
        <w:rPr>
          <w:rFonts w:cs="Arial"/>
          <w:u w:val="single"/>
        </w:rPr>
      </w:pPr>
      <w:r w:rsidRPr="006D3D76">
        <w:rPr>
          <w:rFonts w:cs="Arial"/>
          <w:u w:val="single"/>
        </w:rPr>
        <w:lastRenderedPageBreak/>
        <w:t>Installation Instructions</w:t>
      </w:r>
    </w:p>
    <w:p w14:paraId="31E29F22" w14:textId="77777777" w:rsidR="00B342E9"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install lamp-server</w:t>
      </w:r>
    </w:p>
    <w:p w14:paraId="55248B43" w14:textId="77777777" w:rsidR="00B342E9"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sudo apt-get install lamp-server^</w:t>
      </w:r>
    </w:p>
    <w:p w14:paraId="37B44C31" w14:textId="77777777" w:rsidR="00B342E9" w:rsidRPr="0097338B"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highlight w:val="yellow"/>
        </w:rPr>
      </w:pPr>
      <w:r w:rsidRPr="0097338B">
        <w:rPr>
          <w:rFonts w:eastAsiaTheme="minorHAnsi" w:cs="Arial"/>
          <w:spacing w:val="0"/>
          <w:kern w:val="0"/>
          <w:highlight w:val="yellow"/>
        </w:rPr>
        <w:t xml:space="preserve">enter a root password (i.e. </w:t>
      </w:r>
      <w:proofErr w:type="spellStart"/>
      <w:r w:rsidRPr="0097338B">
        <w:rPr>
          <w:rFonts w:eastAsiaTheme="minorHAnsi" w:cs="Arial"/>
          <w:spacing w:val="0"/>
          <w:kern w:val="0"/>
          <w:highlight w:val="yellow"/>
        </w:rPr>
        <w:t>ivp</w:t>
      </w:r>
      <w:proofErr w:type="spellEnd"/>
      <w:r w:rsidRPr="0097338B">
        <w:rPr>
          <w:rFonts w:eastAsiaTheme="minorHAnsi" w:cs="Arial"/>
          <w:spacing w:val="0"/>
          <w:kern w:val="0"/>
          <w:highlight w:val="yellow"/>
        </w:rPr>
        <w:t>)</w:t>
      </w:r>
    </w:p>
    <w:p w14:paraId="55313A87"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install database</w:t>
      </w:r>
    </w:p>
    <w:p w14:paraId="6BDC043B" w14:textId="77777777"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gramStart"/>
      <w:r w:rsidRPr="006D3D76">
        <w:rPr>
          <w:rFonts w:eastAsiaTheme="minorHAnsi" w:cs="Arial"/>
          <w:spacing w:val="0"/>
          <w:kern w:val="0"/>
        </w:rPr>
        <w:t>modify</w:t>
      </w:r>
      <w:proofErr w:type="gramEnd"/>
      <w:r w:rsidRPr="006D3D76">
        <w:rPr>
          <w:rFonts w:eastAsiaTheme="minorHAnsi" w:cs="Arial"/>
          <w:spacing w:val="0"/>
          <w:kern w:val="0"/>
        </w:rPr>
        <w:t xml:space="preserve"> the install_db.sh script.  Modify the value for DBROOTPASS to the password that was used for root during the</w:t>
      </w:r>
      <w:r w:rsidR="00CD1188">
        <w:rPr>
          <w:rFonts w:eastAsiaTheme="minorHAnsi" w:cs="Arial"/>
          <w:spacing w:val="0"/>
          <w:kern w:val="0"/>
        </w:rPr>
        <w:t xml:space="preserve"> </w:t>
      </w:r>
      <w:r w:rsidRPr="006D3D76">
        <w:rPr>
          <w:rFonts w:eastAsiaTheme="minorHAnsi" w:cs="Arial"/>
          <w:spacing w:val="0"/>
          <w:kern w:val="0"/>
        </w:rPr>
        <w:t>previous step</w:t>
      </w:r>
    </w:p>
    <w:p w14:paraId="2E52A787"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save and execute the script</w:t>
      </w:r>
    </w:p>
    <w:p w14:paraId="7EB1E10D" w14:textId="77777777"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cd TMX/Database</w:t>
      </w:r>
    </w:p>
    <w:p w14:paraId="3BAB493A" w14:textId="77777777"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sudo ./install_db</w:t>
      </w:r>
    </w:p>
    <w:p w14:paraId="3C0A53BF"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run the web portal install</w:t>
      </w:r>
      <w:r w:rsidRPr="0097338B">
        <w:rPr>
          <w:rFonts w:eastAsiaTheme="minorHAnsi" w:cs="Arial"/>
          <w:spacing w:val="0"/>
          <w:kern w:val="0"/>
          <w:highlight w:val="yellow"/>
        </w:rPr>
        <w:t>s</w:t>
      </w:r>
      <w:r w:rsidRPr="006D3D76">
        <w:rPr>
          <w:rFonts w:eastAsiaTheme="minorHAnsi" w:cs="Arial"/>
          <w:spacing w:val="0"/>
          <w:kern w:val="0"/>
        </w:rPr>
        <w:t xml:space="preserve"> script from the TMX directory</w:t>
      </w:r>
    </w:p>
    <w:p w14:paraId="13A4C7FB" w14:textId="77777777"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sudo ./web_portal_setup.sh</w:t>
      </w:r>
    </w:p>
    <w:p w14:paraId="3ADF7270"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Copy the libraries from the TMX/lib folder to /usr/lib</w:t>
      </w:r>
    </w:p>
    <w:p w14:paraId="2C1120BF" w14:textId="302B941A" w:rsidR="00B62B4D" w:rsidRPr="006D3D76"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Either copy the </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executable from the TMX/bin directory to /usr/bin and create a service to start it or run it locally (i.e. ./</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from the TMX/bin directory)</w:t>
      </w:r>
    </w:p>
    <w:p w14:paraId="282200F3" w14:textId="77777777"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686228D6" w14:textId="6168C1C0"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r w:rsidRPr="006D3D76">
        <w:rPr>
          <w:rFonts w:eastAsiaTheme="minorHAnsi" w:cs="Arial"/>
          <w:spacing w:val="0"/>
          <w:kern w:val="0"/>
          <w:u w:val="single"/>
        </w:rPr>
        <w:t>Set Up and Configuration Instructions</w:t>
      </w:r>
      <w:bookmarkStart w:id="11" w:name="_GoBack"/>
      <w:bookmarkEnd w:id="11"/>
    </w:p>
    <w:p w14:paraId="18C5880A" w14:textId="77777777"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Instructions can be found to </w:t>
      </w:r>
      <w:r w:rsidRPr="0097338B">
        <w:rPr>
          <w:rFonts w:eastAsiaTheme="minorHAnsi" w:cs="Arial"/>
          <w:spacing w:val="0"/>
          <w:kern w:val="0"/>
          <w:highlight w:val="yellow"/>
        </w:rPr>
        <w:t>install plugins</w:t>
      </w:r>
      <w:r w:rsidRPr="006D3D76">
        <w:rPr>
          <w:rFonts w:eastAsiaTheme="minorHAnsi" w:cs="Arial"/>
          <w:spacing w:val="0"/>
          <w:kern w:val="0"/>
        </w:rPr>
        <w:t xml:space="preserve"> and use the admin portal in the V2I Hub Sample Set-up Guide.</w:t>
      </w:r>
    </w:p>
    <w:p w14:paraId="32D922AE" w14:textId="4E670D2A" w:rsidR="00110A51" w:rsidRDefault="00110A51" w:rsidP="00110A51"/>
    <w:p w14:paraId="4F143DE8" w14:textId="77777777" w:rsidR="00110A51" w:rsidRPr="00110A51" w:rsidRDefault="00110A51" w:rsidP="00B417E7">
      <w:pPr>
        <w:rPr>
          <w:u w:val="single"/>
          <w:lang w:eastAsia="x-none"/>
        </w:rPr>
      </w:pPr>
    </w:p>
    <w:p w14:paraId="5697DF2C" w14:textId="77777777" w:rsidR="00B417E7" w:rsidRDefault="00E77573" w:rsidP="00110A51">
      <w:pPr>
        <w:pStyle w:val="BHLevel2"/>
        <w:spacing w:before="0" w:after="120"/>
        <w:jc w:val="left"/>
      </w:pPr>
      <w:r>
        <w:t xml:space="preserve">Tab 4: </w:t>
      </w:r>
      <w:r w:rsidR="00B417E7">
        <w:t>Document</w:t>
      </w:r>
      <w:r>
        <w:t>ation</w:t>
      </w:r>
    </w:p>
    <w:p w14:paraId="1B59786C" w14:textId="5525087F" w:rsidR="00B417E7" w:rsidRPr="0076248B" w:rsidRDefault="00F3431E" w:rsidP="00B417E7">
      <w:pPr>
        <w:pStyle w:val="ListParagraph"/>
        <w:numPr>
          <w:ilvl w:val="0"/>
          <w:numId w:val="11"/>
        </w:numPr>
        <w:rPr>
          <w:i/>
          <w:highlight w:val="yellow"/>
          <w:rPrChange w:id="12" w:author="Stanley, Chris" w:date="2017-03-09T15:06:00Z">
            <w:rPr>
              <w:i/>
            </w:rPr>
          </w:rPrChange>
        </w:rPr>
      </w:pPr>
      <w:r w:rsidRPr="0076248B">
        <w:rPr>
          <w:b/>
          <w:i/>
          <w:highlight w:val="yellow"/>
          <w:rPrChange w:id="13" w:author="Stanley, Chris" w:date="2017-03-09T15:06:00Z">
            <w:rPr>
              <w:b/>
              <w:i/>
            </w:rPr>
          </w:rPrChange>
        </w:rPr>
        <w:t xml:space="preserve">V2I Hub System </w:t>
      </w:r>
      <w:r w:rsidR="00B417E7" w:rsidRPr="0076248B">
        <w:rPr>
          <w:b/>
          <w:i/>
          <w:highlight w:val="yellow"/>
          <w:rPrChange w:id="14" w:author="Stanley, Chris" w:date="2017-03-09T15:06:00Z">
            <w:rPr>
              <w:b/>
              <w:i/>
            </w:rPr>
          </w:rPrChange>
        </w:rPr>
        <w:t>Requirement</w:t>
      </w:r>
      <w:r w:rsidR="00B417E7" w:rsidRPr="0076248B">
        <w:rPr>
          <w:i/>
          <w:highlight w:val="yellow"/>
          <w:rPrChange w:id="15" w:author="Stanley, Chris" w:date="2017-03-09T15:06:00Z">
            <w:rPr>
              <w:i/>
            </w:rPr>
          </w:rPrChange>
        </w:rPr>
        <w:t>s</w:t>
      </w:r>
    </w:p>
    <w:p w14:paraId="526D8E1E" w14:textId="4F6F9CB5" w:rsidR="00B417E7" w:rsidRPr="0076248B" w:rsidRDefault="00B417E7" w:rsidP="00B417E7">
      <w:pPr>
        <w:pStyle w:val="ListParagraph"/>
        <w:numPr>
          <w:ilvl w:val="1"/>
          <w:numId w:val="11"/>
        </w:numPr>
        <w:rPr>
          <w:highlight w:val="yellow"/>
          <w:rPrChange w:id="16" w:author="Stanley, Chris" w:date="2017-03-09T15:06:00Z">
            <w:rPr/>
          </w:rPrChange>
        </w:rPr>
      </w:pPr>
      <w:r w:rsidRPr="0076248B">
        <w:rPr>
          <w:highlight w:val="yellow"/>
          <w:rPrChange w:id="17" w:author="Stanley, Chris" w:date="2017-03-09T15:06:00Z">
            <w:rPr/>
          </w:rPrChange>
        </w:rPr>
        <w:t xml:space="preserve">This document defines the requirements for the </w:t>
      </w:r>
      <w:r w:rsidR="00F3431E" w:rsidRPr="0076248B">
        <w:rPr>
          <w:highlight w:val="yellow"/>
          <w:rPrChange w:id="18" w:author="Stanley, Chris" w:date="2017-03-09T15:06:00Z">
            <w:rPr/>
          </w:rPrChange>
        </w:rPr>
        <w:t xml:space="preserve">V2I Hub </w:t>
      </w:r>
      <w:r w:rsidRPr="0076248B">
        <w:rPr>
          <w:highlight w:val="yellow"/>
          <w:rPrChange w:id="19" w:author="Stanley, Chris" w:date="2017-03-09T15:06:00Z">
            <w:rPr/>
          </w:rPrChange>
        </w:rPr>
        <w:t>platform and message handlers recommended for development</w:t>
      </w:r>
      <w:r w:rsidR="00F3431E" w:rsidRPr="0076248B">
        <w:rPr>
          <w:highlight w:val="yellow"/>
          <w:rPrChange w:id="20" w:author="Stanley, Chris" w:date="2017-03-09T15:06:00Z">
            <w:rPr/>
          </w:rPrChange>
        </w:rPr>
        <w:t>.</w:t>
      </w:r>
    </w:p>
    <w:p w14:paraId="4FF1E84B" w14:textId="08C3D67E" w:rsidR="00B417E7" w:rsidRPr="0076248B" w:rsidRDefault="00F3431E" w:rsidP="00820F59">
      <w:pPr>
        <w:pStyle w:val="ListParagraph"/>
        <w:numPr>
          <w:ilvl w:val="0"/>
          <w:numId w:val="11"/>
        </w:numPr>
        <w:rPr>
          <w:i/>
          <w:highlight w:val="yellow"/>
          <w:rPrChange w:id="21" w:author="Stanley, Chris" w:date="2017-03-09T15:06:00Z">
            <w:rPr>
              <w:i/>
            </w:rPr>
          </w:rPrChange>
        </w:rPr>
      </w:pPr>
      <w:r w:rsidRPr="0076248B">
        <w:rPr>
          <w:b/>
          <w:i/>
          <w:highlight w:val="yellow"/>
          <w:rPrChange w:id="22" w:author="Stanley, Chris" w:date="2017-03-09T15:06:00Z">
            <w:rPr>
              <w:b/>
              <w:i/>
            </w:rPr>
          </w:rPrChange>
        </w:rPr>
        <w:t xml:space="preserve">V2I Hub </w:t>
      </w:r>
      <w:r w:rsidR="00B417E7" w:rsidRPr="0076248B">
        <w:rPr>
          <w:b/>
          <w:i/>
          <w:highlight w:val="yellow"/>
          <w:rPrChange w:id="23" w:author="Stanley, Chris" w:date="2017-03-09T15:06:00Z">
            <w:rPr>
              <w:b/>
              <w:i/>
            </w:rPr>
          </w:rPrChange>
        </w:rPr>
        <w:t>Interface Control Document</w:t>
      </w:r>
      <w:r w:rsidRPr="0076248B">
        <w:rPr>
          <w:b/>
          <w:i/>
          <w:highlight w:val="yellow"/>
          <w:rPrChange w:id="24" w:author="Stanley, Chris" w:date="2017-03-09T15:06:00Z">
            <w:rPr>
              <w:b/>
              <w:i/>
            </w:rPr>
          </w:rPrChange>
        </w:rPr>
        <w:t xml:space="preserve"> (ICD)</w:t>
      </w:r>
    </w:p>
    <w:p w14:paraId="0E696575" w14:textId="3D05D01F" w:rsidR="00B417E7" w:rsidRPr="0076248B" w:rsidRDefault="00B417E7" w:rsidP="00B417E7">
      <w:pPr>
        <w:pStyle w:val="ListParagraph"/>
        <w:numPr>
          <w:ilvl w:val="1"/>
          <w:numId w:val="11"/>
        </w:numPr>
        <w:rPr>
          <w:highlight w:val="yellow"/>
          <w:rPrChange w:id="25" w:author="Stanley, Chris" w:date="2017-03-09T15:06:00Z">
            <w:rPr/>
          </w:rPrChange>
        </w:rPr>
      </w:pPr>
      <w:r w:rsidRPr="0076248B">
        <w:rPr>
          <w:highlight w:val="yellow"/>
          <w:rPrChange w:id="26" w:author="Stanley, Chris" w:date="2017-03-09T15:06:00Z">
            <w:rPr/>
          </w:rPrChange>
        </w:rPr>
        <w:t xml:space="preserve">This document captures the external interfaces necessary to support the </w:t>
      </w:r>
      <w:r w:rsidR="00F3431E" w:rsidRPr="0076248B">
        <w:rPr>
          <w:highlight w:val="yellow"/>
          <w:rPrChange w:id="27" w:author="Stanley, Chris" w:date="2017-03-09T15:06:00Z">
            <w:rPr/>
          </w:rPrChange>
        </w:rPr>
        <w:t xml:space="preserve">V2I Hub platform </w:t>
      </w:r>
      <w:r w:rsidRPr="0076248B">
        <w:rPr>
          <w:highlight w:val="yellow"/>
          <w:rPrChange w:id="28" w:author="Stanley, Chris" w:date="2017-03-09T15:06:00Z">
            <w:rPr/>
          </w:rPrChange>
        </w:rPr>
        <w:t>and related messages between the platform and a variety of infrastructure devices, including traffic signal controllers, back</w:t>
      </w:r>
      <w:r w:rsidR="00F3431E" w:rsidRPr="0076248B">
        <w:rPr>
          <w:highlight w:val="yellow"/>
          <w:rPrChange w:id="29" w:author="Stanley, Chris" w:date="2017-03-09T15:06:00Z">
            <w:rPr/>
          </w:rPrChange>
        </w:rPr>
        <w:t>-</w:t>
      </w:r>
      <w:r w:rsidRPr="0076248B">
        <w:rPr>
          <w:highlight w:val="yellow"/>
          <w:rPrChange w:id="30" w:author="Stanley, Chris" w:date="2017-03-09T15:06:00Z">
            <w:rPr/>
          </w:rPrChange>
        </w:rPr>
        <w:t>office systems, mobile devices, etc.</w:t>
      </w:r>
      <w:r w:rsidR="00F3431E" w:rsidRPr="0076248B">
        <w:rPr>
          <w:highlight w:val="yellow"/>
          <w:rPrChange w:id="31" w:author="Stanley, Chris" w:date="2017-03-09T15:06:00Z">
            <w:rPr/>
          </w:rPrChange>
        </w:rPr>
        <w:t>;</w:t>
      </w:r>
      <w:r w:rsidRPr="0076248B">
        <w:rPr>
          <w:highlight w:val="yellow"/>
          <w:rPrChange w:id="32" w:author="Stanley, Chris" w:date="2017-03-09T15:06:00Z">
            <w:rPr/>
          </w:rPrChange>
        </w:rPr>
        <w:t xml:space="preserve"> organized around the V2I applications supported by the platform.</w:t>
      </w:r>
    </w:p>
    <w:p w14:paraId="7C65F5AB" w14:textId="5C0857E5" w:rsidR="00B417E7" w:rsidRPr="0076248B" w:rsidRDefault="00F3431E" w:rsidP="00820F59">
      <w:pPr>
        <w:pStyle w:val="ListParagraph"/>
        <w:numPr>
          <w:ilvl w:val="0"/>
          <w:numId w:val="11"/>
        </w:numPr>
        <w:rPr>
          <w:i/>
          <w:highlight w:val="yellow"/>
          <w:rPrChange w:id="33" w:author="Stanley, Chris" w:date="2017-03-09T15:06:00Z">
            <w:rPr>
              <w:i/>
            </w:rPr>
          </w:rPrChange>
        </w:rPr>
      </w:pPr>
      <w:r w:rsidRPr="0076248B">
        <w:rPr>
          <w:b/>
          <w:i/>
          <w:highlight w:val="yellow"/>
          <w:rPrChange w:id="34" w:author="Stanley, Chris" w:date="2017-03-09T15:06:00Z">
            <w:rPr>
              <w:b/>
              <w:i/>
            </w:rPr>
          </w:rPrChange>
        </w:rPr>
        <w:t xml:space="preserve">V2I Hub </w:t>
      </w:r>
      <w:r w:rsidR="00B417E7" w:rsidRPr="0076248B">
        <w:rPr>
          <w:b/>
          <w:i/>
          <w:highlight w:val="yellow"/>
          <w:rPrChange w:id="35" w:author="Stanley, Chris" w:date="2017-03-09T15:06:00Z">
            <w:rPr>
              <w:b/>
              <w:i/>
            </w:rPr>
          </w:rPrChange>
        </w:rPr>
        <w:t>Design</w:t>
      </w:r>
    </w:p>
    <w:p w14:paraId="6E8E9BDA" w14:textId="0199CF15" w:rsidR="00B417E7" w:rsidRPr="0076248B" w:rsidRDefault="00B417E7" w:rsidP="00B417E7">
      <w:pPr>
        <w:pStyle w:val="ListParagraph"/>
        <w:numPr>
          <w:ilvl w:val="1"/>
          <w:numId w:val="11"/>
        </w:numPr>
        <w:rPr>
          <w:highlight w:val="yellow"/>
          <w:rPrChange w:id="36" w:author="Stanley, Chris" w:date="2017-03-09T15:06:00Z">
            <w:rPr/>
          </w:rPrChange>
        </w:rPr>
      </w:pPr>
      <w:r w:rsidRPr="0076248B">
        <w:rPr>
          <w:highlight w:val="yellow"/>
          <w:rPrChange w:id="37" w:author="Stanley, Chris" w:date="2017-03-09T15:06:00Z">
            <w:rPr/>
          </w:rPrChange>
        </w:rPr>
        <w:t xml:space="preserve">This report documents the System Design Document (SDD) </w:t>
      </w:r>
      <w:r w:rsidR="00482A6A" w:rsidRPr="0076248B">
        <w:rPr>
          <w:highlight w:val="yellow"/>
          <w:rPrChange w:id="38" w:author="Stanley, Chris" w:date="2017-03-09T15:06:00Z">
            <w:rPr/>
          </w:rPrChange>
        </w:rPr>
        <w:t>for an Integrated V2I Prototype</w:t>
      </w:r>
      <w:r w:rsidRPr="0076248B">
        <w:rPr>
          <w:highlight w:val="yellow"/>
          <w:rPrChange w:id="39" w:author="Stanley, Chris" w:date="2017-03-09T15:06:00Z">
            <w:rPr/>
          </w:rPrChange>
        </w:rPr>
        <w:t xml:space="preserve"> platform that is a key research activity within the D</w:t>
      </w:r>
      <w:r w:rsidR="004C5F19" w:rsidRPr="0076248B">
        <w:rPr>
          <w:highlight w:val="yellow"/>
          <w:rPrChange w:id="40" w:author="Stanley, Chris" w:date="2017-03-09T15:06:00Z">
            <w:rPr/>
          </w:rPrChange>
        </w:rPr>
        <w:t xml:space="preserve">ynamic </w:t>
      </w:r>
      <w:r w:rsidRPr="0076248B">
        <w:rPr>
          <w:highlight w:val="yellow"/>
          <w:rPrChange w:id="41" w:author="Stanley, Chris" w:date="2017-03-09T15:06:00Z">
            <w:rPr/>
          </w:rPrChange>
        </w:rPr>
        <w:t>M</w:t>
      </w:r>
      <w:r w:rsidR="004C5F19" w:rsidRPr="0076248B">
        <w:rPr>
          <w:highlight w:val="yellow"/>
          <w:rPrChange w:id="42" w:author="Stanley, Chris" w:date="2017-03-09T15:06:00Z">
            <w:rPr/>
          </w:rPrChange>
        </w:rPr>
        <w:t xml:space="preserve">obility </w:t>
      </w:r>
      <w:r w:rsidRPr="0076248B">
        <w:rPr>
          <w:highlight w:val="yellow"/>
          <w:rPrChange w:id="43" w:author="Stanley, Chris" w:date="2017-03-09T15:06:00Z">
            <w:rPr/>
          </w:rPrChange>
        </w:rPr>
        <w:t>A</w:t>
      </w:r>
      <w:r w:rsidR="004C5F19" w:rsidRPr="0076248B">
        <w:rPr>
          <w:highlight w:val="yellow"/>
          <w:rPrChange w:id="44" w:author="Stanley, Chris" w:date="2017-03-09T15:06:00Z">
            <w:rPr/>
          </w:rPrChange>
        </w:rPr>
        <w:t>pplications</w:t>
      </w:r>
      <w:r w:rsidRPr="0076248B">
        <w:rPr>
          <w:highlight w:val="yellow"/>
          <w:rPrChange w:id="45" w:author="Stanley, Chris" w:date="2017-03-09T15:06:00Z">
            <w:rPr/>
          </w:rPrChange>
        </w:rPr>
        <w:t xml:space="preserve"> program.</w:t>
      </w:r>
    </w:p>
    <w:p w14:paraId="62F81E35" w14:textId="4720C7E7" w:rsidR="00B200B6" w:rsidRPr="0076248B" w:rsidRDefault="00B200B6" w:rsidP="00B200B6">
      <w:pPr>
        <w:pStyle w:val="ListParagraph"/>
        <w:numPr>
          <w:ilvl w:val="0"/>
          <w:numId w:val="11"/>
        </w:numPr>
        <w:rPr>
          <w:i/>
          <w:highlight w:val="yellow"/>
          <w:rPrChange w:id="46" w:author="Stanley, Chris" w:date="2017-03-09T15:06:00Z">
            <w:rPr>
              <w:i/>
            </w:rPr>
          </w:rPrChange>
        </w:rPr>
      </w:pPr>
      <w:r w:rsidRPr="0076248B">
        <w:rPr>
          <w:b/>
          <w:i/>
          <w:highlight w:val="yellow"/>
          <w:rPrChange w:id="47" w:author="Stanley, Chris" w:date="2017-03-09T15:06:00Z">
            <w:rPr>
              <w:b/>
              <w:i/>
            </w:rPr>
          </w:rPrChange>
        </w:rPr>
        <w:t>V2I Hub Plugin Creation Manual</w:t>
      </w:r>
    </w:p>
    <w:p w14:paraId="63ABCADE" w14:textId="175609B1" w:rsidR="00B200B6" w:rsidRPr="0076248B" w:rsidRDefault="00AC6F84" w:rsidP="00B200B6">
      <w:pPr>
        <w:pStyle w:val="ListParagraph"/>
        <w:numPr>
          <w:ilvl w:val="1"/>
          <w:numId w:val="11"/>
        </w:numPr>
        <w:rPr>
          <w:highlight w:val="yellow"/>
          <w:rPrChange w:id="48" w:author="Stanley, Chris" w:date="2017-03-09T15:06:00Z">
            <w:rPr/>
          </w:rPrChange>
        </w:rPr>
      </w:pPr>
      <w:r w:rsidRPr="0076248B">
        <w:rPr>
          <w:highlight w:val="yellow"/>
          <w:rPrChange w:id="49" w:author="Stanley, Chris" w:date="2017-03-09T15:06:00Z">
            <w:rPr/>
          </w:rPrChange>
        </w:rPr>
        <w:t>Instructions for creating plugins for V2I Hub.</w:t>
      </w:r>
    </w:p>
    <w:p w14:paraId="50928AE7" w14:textId="4FA1CF58" w:rsidR="00B200B6" w:rsidRPr="0076248B" w:rsidRDefault="00B200B6" w:rsidP="00B200B6">
      <w:pPr>
        <w:pStyle w:val="ListParagraph"/>
        <w:numPr>
          <w:ilvl w:val="0"/>
          <w:numId w:val="11"/>
        </w:numPr>
        <w:rPr>
          <w:i/>
          <w:highlight w:val="yellow"/>
          <w:rPrChange w:id="50" w:author="Stanley, Chris" w:date="2017-03-09T15:06:00Z">
            <w:rPr>
              <w:i/>
            </w:rPr>
          </w:rPrChange>
        </w:rPr>
      </w:pPr>
      <w:r w:rsidRPr="0076248B">
        <w:rPr>
          <w:b/>
          <w:i/>
          <w:highlight w:val="yellow"/>
          <w:rPrChange w:id="51" w:author="Stanley, Chris" w:date="2017-03-09T15:06:00Z">
            <w:rPr>
              <w:b/>
              <w:i/>
            </w:rPr>
          </w:rPrChange>
        </w:rPr>
        <w:t xml:space="preserve">V2I Hub </w:t>
      </w:r>
      <w:r w:rsidR="00AC6F84" w:rsidRPr="0076248B">
        <w:rPr>
          <w:b/>
          <w:i/>
          <w:highlight w:val="yellow"/>
          <w:rPrChange w:id="52" w:author="Stanley, Chris" w:date="2017-03-09T15:06:00Z">
            <w:rPr>
              <w:b/>
              <w:i/>
            </w:rPr>
          </w:rPrChange>
        </w:rPr>
        <w:t>Troubleshooting Guide</w:t>
      </w:r>
    </w:p>
    <w:p w14:paraId="20E79B1C" w14:textId="655E3233" w:rsidR="00B200B6" w:rsidRPr="0076248B" w:rsidRDefault="00AC6F84" w:rsidP="00B200B6">
      <w:pPr>
        <w:pStyle w:val="ListParagraph"/>
        <w:numPr>
          <w:ilvl w:val="1"/>
          <w:numId w:val="11"/>
        </w:numPr>
        <w:rPr>
          <w:highlight w:val="yellow"/>
          <w:rPrChange w:id="53" w:author="Stanley, Chris" w:date="2017-03-09T15:06:00Z">
            <w:rPr/>
          </w:rPrChange>
        </w:rPr>
      </w:pPr>
      <w:r w:rsidRPr="0076248B">
        <w:rPr>
          <w:highlight w:val="yellow"/>
          <w:rPrChange w:id="54" w:author="Stanley, Chris" w:date="2017-03-09T15:06:00Z">
            <w:rPr/>
          </w:rPrChange>
        </w:rPr>
        <w:t>Information on potential issues and resolutions.</w:t>
      </w:r>
    </w:p>
    <w:p w14:paraId="703636D1" w14:textId="0D9C486D" w:rsidR="00B200B6" w:rsidRPr="0076248B" w:rsidRDefault="00B200B6" w:rsidP="00B200B6">
      <w:pPr>
        <w:pStyle w:val="ListParagraph"/>
        <w:numPr>
          <w:ilvl w:val="0"/>
          <w:numId w:val="11"/>
        </w:numPr>
        <w:rPr>
          <w:i/>
          <w:highlight w:val="yellow"/>
          <w:rPrChange w:id="55" w:author="Stanley, Chris" w:date="2017-03-09T15:06:00Z">
            <w:rPr>
              <w:i/>
            </w:rPr>
          </w:rPrChange>
        </w:rPr>
      </w:pPr>
      <w:r w:rsidRPr="0076248B">
        <w:rPr>
          <w:b/>
          <w:i/>
          <w:highlight w:val="yellow"/>
          <w:rPrChange w:id="56" w:author="Stanley, Chris" w:date="2017-03-09T15:06:00Z">
            <w:rPr>
              <w:b/>
              <w:i/>
            </w:rPr>
          </w:rPrChange>
        </w:rPr>
        <w:t xml:space="preserve">V2I Hub </w:t>
      </w:r>
      <w:r w:rsidR="00775889" w:rsidRPr="0076248B">
        <w:rPr>
          <w:b/>
          <w:i/>
          <w:highlight w:val="yellow"/>
          <w:rPrChange w:id="57" w:author="Stanley, Chris" w:date="2017-03-09T15:06:00Z">
            <w:rPr>
              <w:b/>
              <w:i/>
            </w:rPr>
          </w:rPrChange>
        </w:rPr>
        <w:t>Sample Set-up Guide</w:t>
      </w:r>
    </w:p>
    <w:p w14:paraId="320C50C1" w14:textId="5A3F38C0" w:rsidR="003D0075" w:rsidRPr="0076248B" w:rsidRDefault="00775889" w:rsidP="00474DF6">
      <w:pPr>
        <w:pStyle w:val="ListParagraph"/>
        <w:numPr>
          <w:ilvl w:val="1"/>
          <w:numId w:val="11"/>
        </w:numPr>
        <w:rPr>
          <w:highlight w:val="yellow"/>
          <w:rPrChange w:id="58" w:author="Stanley, Chris" w:date="2017-03-09T15:06:00Z">
            <w:rPr/>
          </w:rPrChange>
        </w:rPr>
      </w:pPr>
      <w:r w:rsidRPr="0076248B">
        <w:rPr>
          <w:highlight w:val="yellow"/>
          <w:rPrChange w:id="59" w:author="Stanley, Chris" w:date="2017-03-09T15:06:00Z">
            <w:rPr/>
          </w:rPrChange>
        </w:rPr>
        <w:t>Information on the required hardware and software, hardware connections, and configuration for a sample deployment of V2I Hub to generate intersection geometry, Signal Phase and Timing (SPaT), and position correction messages.</w:t>
      </w:r>
    </w:p>
    <w:p w14:paraId="6FFDE86A" w14:textId="77777777" w:rsidR="00C14BA6" w:rsidRDefault="00C14BA6" w:rsidP="00110A51">
      <w:pPr>
        <w:pStyle w:val="BHLevel2"/>
        <w:jc w:val="left"/>
      </w:pPr>
      <w:r>
        <w:t>Tab 5: Discussion</w:t>
      </w:r>
    </w:p>
    <w:p w14:paraId="7ACA0BD6" w14:textId="77777777" w:rsidR="00C14BA6" w:rsidRPr="004635AB" w:rsidRDefault="00E94553" w:rsidP="00C14BA6">
      <w:pPr>
        <w:pStyle w:val="BHNormal"/>
        <w:rPr>
          <w:rFonts w:ascii="Arial" w:hAnsi="Arial" w:cs="Arial"/>
          <w:sz w:val="22"/>
        </w:rPr>
      </w:pPr>
      <w:r w:rsidRPr="004635AB">
        <w:rPr>
          <w:rFonts w:ascii="Arial" w:hAnsi="Arial" w:cs="Arial"/>
          <w:sz w:val="22"/>
        </w:rPr>
        <w:t>Main Discussion</w:t>
      </w:r>
    </w:p>
    <w:p w14:paraId="34350F26" w14:textId="77777777" w:rsidR="00E94553" w:rsidRPr="004635AB" w:rsidRDefault="00E94553" w:rsidP="00C14BA6">
      <w:pPr>
        <w:pStyle w:val="BHNormal"/>
        <w:rPr>
          <w:rFonts w:ascii="Arial" w:hAnsi="Arial" w:cs="Arial"/>
          <w:sz w:val="22"/>
        </w:rPr>
      </w:pPr>
      <w:r w:rsidRPr="004635AB">
        <w:rPr>
          <w:rFonts w:ascii="Arial" w:hAnsi="Arial" w:cs="Arial"/>
          <w:sz w:val="22"/>
        </w:rPr>
        <w:t>Issue Tracker</w:t>
      </w:r>
    </w:p>
    <w:p w14:paraId="7292E8C3" w14:textId="77777777" w:rsidR="00C14BA6" w:rsidRDefault="00C14BA6" w:rsidP="00110A51">
      <w:pPr>
        <w:pStyle w:val="BHLevel2"/>
        <w:jc w:val="left"/>
      </w:pPr>
      <w:r>
        <w:t>Tab 6: Similar Applications</w:t>
      </w:r>
    </w:p>
    <w:p w14:paraId="08F87761" w14:textId="77777777" w:rsidR="00C14BA6" w:rsidRPr="004635AB" w:rsidRDefault="00C14BA6" w:rsidP="00C14BA6">
      <w:pPr>
        <w:pStyle w:val="BHNormal"/>
        <w:rPr>
          <w:rFonts w:ascii="Arial" w:hAnsi="Arial" w:cs="Arial"/>
          <w:sz w:val="20"/>
          <w:szCs w:val="20"/>
        </w:rPr>
      </w:pPr>
      <w:r w:rsidRPr="004635AB">
        <w:rPr>
          <w:rFonts w:ascii="Arial" w:hAnsi="Arial" w:cs="Arial"/>
          <w:sz w:val="20"/>
          <w:szCs w:val="20"/>
        </w:rPr>
        <w:lastRenderedPageBreak/>
        <w:t>To be populated from metadata file</w:t>
      </w:r>
    </w:p>
    <w:p w14:paraId="3F088580" w14:textId="77777777" w:rsidR="00C14BA6" w:rsidRDefault="00C14BA6" w:rsidP="00C14BA6">
      <w:pPr>
        <w:pStyle w:val="BHNormal"/>
      </w:pPr>
    </w:p>
    <w:sectPr w:rsidR="00C14BA6" w:rsidSect="00A46D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1F4D"/>
    <w:multiLevelType w:val="hybridMultilevel"/>
    <w:tmpl w:val="07D0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15535"/>
    <w:multiLevelType w:val="hybridMultilevel"/>
    <w:tmpl w:val="4B1C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4C62"/>
    <w:multiLevelType w:val="hybridMultilevel"/>
    <w:tmpl w:val="405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57AF1"/>
    <w:multiLevelType w:val="hybridMultilevel"/>
    <w:tmpl w:val="63E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23CA34E4"/>
    <w:multiLevelType w:val="hybridMultilevel"/>
    <w:tmpl w:val="B7F82022"/>
    <w:lvl w:ilvl="0" w:tplc="B9268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D0966E2"/>
    <w:multiLevelType w:val="hybridMultilevel"/>
    <w:tmpl w:val="6FC8D892"/>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D303B"/>
    <w:multiLevelType w:val="hybridMultilevel"/>
    <w:tmpl w:val="1E6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08A1D97"/>
    <w:multiLevelType w:val="hybridMultilevel"/>
    <w:tmpl w:val="C0A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7" w15:restartNumberingAfterBreak="0">
    <w:nsid w:val="51840AF1"/>
    <w:multiLevelType w:val="hybridMultilevel"/>
    <w:tmpl w:val="CBB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20598"/>
    <w:multiLevelType w:val="hybridMultilevel"/>
    <w:tmpl w:val="C54ED8FC"/>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A31BE"/>
    <w:multiLevelType w:val="hybridMultilevel"/>
    <w:tmpl w:val="1AF6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3D5ECA"/>
    <w:multiLevelType w:val="hybridMultilevel"/>
    <w:tmpl w:val="4846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8B49B6"/>
    <w:multiLevelType w:val="hybridMultilevel"/>
    <w:tmpl w:val="09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F20CC2"/>
    <w:multiLevelType w:val="hybridMultilevel"/>
    <w:tmpl w:val="2396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6B0083"/>
    <w:multiLevelType w:val="hybridMultilevel"/>
    <w:tmpl w:val="2ECCA3BE"/>
    <w:lvl w:ilvl="0" w:tplc="0818D64E">
      <w:start w:val="1"/>
      <w:numFmt w:val="decimal"/>
      <w:lvlText w:val="%1."/>
      <w:lvlJc w:val="left"/>
      <w:pPr>
        <w:ind w:left="828" w:hanging="46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3"/>
  </w:num>
  <w:num w:numId="4">
    <w:abstractNumId w:val="6"/>
  </w:num>
  <w:num w:numId="5">
    <w:abstractNumId w:val="16"/>
  </w:num>
  <w:num w:numId="6">
    <w:abstractNumId w:val="4"/>
  </w:num>
  <w:num w:numId="7">
    <w:abstractNumId w:val="25"/>
  </w:num>
  <w:num w:numId="8">
    <w:abstractNumId w:val="1"/>
  </w:num>
  <w:num w:numId="9">
    <w:abstractNumId w:val="24"/>
  </w:num>
  <w:num w:numId="10">
    <w:abstractNumId w:val="11"/>
  </w:num>
  <w:num w:numId="11">
    <w:abstractNumId w:val="15"/>
  </w:num>
  <w:num w:numId="12">
    <w:abstractNumId w:val="22"/>
  </w:num>
  <w:num w:numId="13">
    <w:abstractNumId w:val="5"/>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21"/>
  </w:num>
  <w:num w:numId="17">
    <w:abstractNumId w:val="7"/>
  </w:num>
  <w:num w:numId="18">
    <w:abstractNumId w:val="17"/>
  </w:num>
  <w:num w:numId="19">
    <w:abstractNumId w:val="3"/>
  </w:num>
  <w:num w:numId="20">
    <w:abstractNumId w:val="20"/>
  </w:num>
  <w:num w:numId="21">
    <w:abstractNumId w:val="14"/>
  </w:num>
  <w:num w:numId="22">
    <w:abstractNumId w:val="18"/>
  </w:num>
  <w:num w:numId="23">
    <w:abstractNumId w:val="9"/>
  </w:num>
  <w:num w:numId="24">
    <w:abstractNumId w:val="2"/>
  </w:num>
  <w:num w:numId="25">
    <w:abstractNumId w:val="19"/>
  </w:num>
  <w:num w:numId="26">
    <w:abstractNumId w:val="12"/>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ley, Chris">
    <w15:presenceInfo w15:providerId="AD" w15:userId="S-1-5-21-129458132-137175273-21523540-175662"/>
  </w15:person>
  <w15:person w15:author="Chris Stanley">
    <w15:presenceInfo w15:providerId="AD" w15:userId="S-1-5-21-129458132-137175273-21523540-175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C27"/>
    <w:rsid w:val="000C5578"/>
    <w:rsid w:val="00106B26"/>
    <w:rsid w:val="00110A51"/>
    <w:rsid w:val="001702D4"/>
    <w:rsid w:val="00195934"/>
    <w:rsid w:val="001C4220"/>
    <w:rsid w:val="001D2DB3"/>
    <w:rsid w:val="001E7EC6"/>
    <w:rsid w:val="002033B8"/>
    <w:rsid w:val="00260E8A"/>
    <w:rsid w:val="00261EDE"/>
    <w:rsid w:val="002621A6"/>
    <w:rsid w:val="00272F4F"/>
    <w:rsid w:val="00274CAB"/>
    <w:rsid w:val="002B3256"/>
    <w:rsid w:val="002C5232"/>
    <w:rsid w:val="003219C4"/>
    <w:rsid w:val="00367A4B"/>
    <w:rsid w:val="00385C27"/>
    <w:rsid w:val="003A6EAE"/>
    <w:rsid w:val="003D0075"/>
    <w:rsid w:val="003D64B2"/>
    <w:rsid w:val="003F79CF"/>
    <w:rsid w:val="004153CB"/>
    <w:rsid w:val="004343F9"/>
    <w:rsid w:val="0045620C"/>
    <w:rsid w:val="004635AB"/>
    <w:rsid w:val="00473C80"/>
    <w:rsid w:val="00474DF6"/>
    <w:rsid w:val="00482A6A"/>
    <w:rsid w:val="004924F7"/>
    <w:rsid w:val="00497A1B"/>
    <w:rsid w:val="004C5F19"/>
    <w:rsid w:val="004D65C2"/>
    <w:rsid w:val="004E08D2"/>
    <w:rsid w:val="005267D3"/>
    <w:rsid w:val="00534607"/>
    <w:rsid w:val="0053730D"/>
    <w:rsid w:val="00543240"/>
    <w:rsid w:val="005552FD"/>
    <w:rsid w:val="0056342D"/>
    <w:rsid w:val="005917CC"/>
    <w:rsid w:val="005E2704"/>
    <w:rsid w:val="005F035A"/>
    <w:rsid w:val="00632F78"/>
    <w:rsid w:val="00640055"/>
    <w:rsid w:val="006723AA"/>
    <w:rsid w:val="006D3D76"/>
    <w:rsid w:val="006E72E4"/>
    <w:rsid w:val="00706DC1"/>
    <w:rsid w:val="007463A2"/>
    <w:rsid w:val="0076248B"/>
    <w:rsid w:val="00775889"/>
    <w:rsid w:val="007B61BE"/>
    <w:rsid w:val="00820F59"/>
    <w:rsid w:val="00883DDA"/>
    <w:rsid w:val="00887D5A"/>
    <w:rsid w:val="008966BE"/>
    <w:rsid w:val="008C726B"/>
    <w:rsid w:val="008D18D4"/>
    <w:rsid w:val="0092391B"/>
    <w:rsid w:val="0097338B"/>
    <w:rsid w:val="00975162"/>
    <w:rsid w:val="00977A51"/>
    <w:rsid w:val="009A4699"/>
    <w:rsid w:val="009C2ED3"/>
    <w:rsid w:val="009E4B6B"/>
    <w:rsid w:val="009F4F31"/>
    <w:rsid w:val="009F5205"/>
    <w:rsid w:val="00A04D41"/>
    <w:rsid w:val="00A17151"/>
    <w:rsid w:val="00A30136"/>
    <w:rsid w:val="00A46D30"/>
    <w:rsid w:val="00A83BFE"/>
    <w:rsid w:val="00AC6F84"/>
    <w:rsid w:val="00B200B6"/>
    <w:rsid w:val="00B342E9"/>
    <w:rsid w:val="00B417E7"/>
    <w:rsid w:val="00B43E17"/>
    <w:rsid w:val="00B62B4D"/>
    <w:rsid w:val="00B96AC4"/>
    <w:rsid w:val="00C0554E"/>
    <w:rsid w:val="00C119CC"/>
    <w:rsid w:val="00C14BA6"/>
    <w:rsid w:val="00C22864"/>
    <w:rsid w:val="00C60CE9"/>
    <w:rsid w:val="00CC0798"/>
    <w:rsid w:val="00CD1188"/>
    <w:rsid w:val="00CE0D2F"/>
    <w:rsid w:val="00D82086"/>
    <w:rsid w:val="00DC3645"/>
    <w:rsid w:val="00E21E67"/>
    <w:rsid w:val="00E77573"/>
    <w:rsid w:val="00E94553"/>
    <w:rsid w:val="00EE194B"/>
    <w:rsid w:val="00F3431E"/>
    <w:rsid w:val="00FC0E29"/>
    <w:rsid w:val="00FD3FEC"/>
    <w:rsid w:val="00FE1655"/>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E39"/>
  <w15:docId w15:val="{FAFC1324-DA7A-4015-8819-D13CD98E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 w:type="paragraph" w:styleId="PlainText">
    <w:name w:val="Plain Text"/>
    <w:basedOn w:val="Normal"/>
    <w:link w:val="PlainTextChar"/>
    <w:uiPriority w:val="99"/>
    <w:semiHidden/>
    <w:unhideWhenUsed/>
    <w:rsid w:val="00E94553"/>
    <w:pPr>
      <w:spacing w:line="240" w:lineRule="auto"/>
      <w:contextualSpacing w:val="0"/>
    </w:pPr>
    <w:rPr>
      <w:rFonts w:ascii="Calibri" w:eastAsiaTheme="minorHAnsi" w:hAnsi="Calibri"/>
      <w:spacing w:val="0"/>
      <w:kern w:val="0"/>
      <w:sz w:val="22"/>
      <w:szCs w:val="22"/>
    </w:rPr>
  </w:style>
  <w:style w:type="character" w:customStyle="1" w:styleId="PlainTextChar">
    <w:name w:val="Plain Text Char"/>
    <w:basedOn w:val="DefaultParagraphFont"/>
    <w:link w:val="PlainText"/>
    <w:uiPriority w:val="99"/>
    <w:semiHidden/>
    <w:rsid w:val="00E94553"/>
    <w:rPr>
      <w:rFonts w:ascii="Calibri" w:hAnsi="Calibri" w:cs="Times New Roman"/>
    </w:rPr>
  </w:style>
  <w:style w:type="character" w:styleId="CommentReference">
    <w:name w:val="annotation reference"/>
    <w:basedOn w:val="DefaultParagraphFont"/>
    <w:uiPriority w:val="99"/>
    <w:semiHidden/>
    <w:unhideWhenUsed/>
    <w:rsid w:val="00E94553"/>
    <w:rPr>
      <w:sz w:val="16"/>
      <w:szCs w:val="16"/>
    </w:rPr>
  </w:style>
  <w:style w:type="paragraph" w:styleId="CommentText">
    <w:name w:val="annotation text"/>
    <w:basedOn w:val="Normal"/>
    <w:link w:val="CommentTextChar"/>
    <w:uiPriority w:val="99"/>
    <w:semiHidden/>
    <w:unhideWhenUsed/>
    <w:rsid w:val="00E94553"/>
    <w:pPr>
      <w:spacing w:line="240" w:lineRule="auto"/>
    </w:pPr>
  </w:style>
  <w:style w:type="character" w:customStyle="1" w:styleId="CommentTextChar">
    <w:name w:val="Comment Text Char"/>
    <w:basedOn w:val="DefaultParagraphFont"/>
    <w:link w:val="CommentText"/>
    <w:uiPriority w:val="99"/>
    <w:semiHidden/>
    <w:rsid w:val="00E94553"/>
    <w:rPr>
      <w:rFonts w:ascii="Arial" w:eastAsia="Times New Roman" w:hAnsi="Arial" w:cs="Times New Roman"/>
      <w:spacing w:val="-4"/>
      <w:kern w:val="20"/>
      <w:sz w:val="20"/>
      <w:szCs w:val="20"/>
    </w:rPr>
  </w:style>
  <w:style w:type="paragraph" w:styleId="CommentSubject">
    <w:name w:val="annotation subject"/>
    <w:basedOn w:val="CommentText"/>
    <w:next w:val="CommentText"/>
    <w:link w:val="CommentSubjectChar"/>
    <w:uiPriority w:val="99"/>
    <w:semiHidden/>
    <w:unhideWhenUsed/>
    <w:rsid w:val="00E94553"/>
    <w:rPr>
      <w:b/>
      <w:bCs/>
    </w:rPr>
  </w:style>
  <w:style w:type="character" w:customStyle="1" w:styleId="CommentSubjectChar">
    <w:name w:val="Comment Subject Char"/>
    <w:basedOn w:val="CommentTextChar"/>
    <w:link w:val="CommentSubject"/>
    <w:uiPriority w:val="99"/>
    <w:semiHidden/>
    <w:rsid w:val="00E94553"/>
    <w:rPr>
      <w:rFonts w:ascii="Arial" w:eastAsia="Times New Roman" w:hAnsi="Arial" w:cs="Times New Roman"/>
      <w:b/>
      <w:bCs/>
      <w:spacing w:val="-4"/>
      <w:kern w:val="20"/>
      <w:sz w:val="20"/>
      <w:szCs w:val="20"/>
    </w:rPr>
  </w:style>
  <w:style w:type="paragraph" w:styleId="BalloonText">
    <w:name w:val="Balloon Text"/>
    <w:basedOn w:val="Normal"/>
    <w:link w:val="BalloonTextChar"/>
    <w:uiPriority w:val="99"/>
    <w:semiHidden/>
    <w:unhideWhenUsed/>
    <w:rsid w:val="00E945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53"/>
    <w:rPr>
      <w:rFonts w:ascii="Tahoma" w:eastAsia="Times New Roman" w:hAnsi="Tahoma" w:cs="Tahoma"/>
      <w:spacing w:val="-4"/>
      <w:kern w:val="20"/>
      <w:sz w:val="16"/>
      <w:szCs w:val="16"/>
    </w:rPr>
  </w:style>
  <w:style w:type="paragraph" w:styleId="HTMLPreformatted">
    <w:name w:val="HTML Preformatted"/>
    <w:basedOn w:val="Normal"/>
    <w:link w:val="HTMLPreformattedChar"/>
    <w:uiPriority w:val="99"/>
    <w:semiHidden/>
    <w:unhideWhenUsed/>
    <w:rsid w:val="00C6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cs="Courier New"/>
      <w:spacing w:val="0"/>
      <w:kern w:val="0"/>
    </w:rPr>
  </w:style>
  <w:style w:type="character" w:customStyle="1" w:styleId="HTMLPreformattedChar">
    <w:name w:val="HTML Preformatted Char"/>
    <w:basedOn w:val="DefaultParagraphFont"/>
    <w:link w:val="HTMLPreformatted"/>
    <w:uiPriority w:val="99"/>
    <w:semiHidden/>
    <w:rsid w:val="00C60CE9"/>
    <w:rPr>
      <w:rFonts w:ascii="Courier New" w:eastAsia="Times New Roman" w:hAnsi="Courier New" w:cs="Courier New"/>
      <w:sz w:val="20"/>
      <w:szCs w:val="20"/>
    </w:rPr>
  </w:style>
  <w:style w:type="paragraph" w:styleId="Revision">
    <w:name w:val="Revision"/>
    <w:hidden/>
    <w:uiPriority w:val="99"/>
    <w:semiHidden/>
    <w:rsid w:val="00975162"/>
    <w:pPr>
      <w:spacing w:after="0" w:line="240" w:lineRule="auto"/>
    </w:pPr>
    <w:rPr>
      <w:rFonts w:ascii="Arial" w:eastAsia="Times New Roman" w:hAnsi="Arial" w:cs="Times New Roman"/>
      <w:spacing w:val="-4"/>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849000">
      <w:bodyDiv w:val="1"/>
      <w:marLeft w:val="0"/>
      <w:marRight w:val="0"/>
      <w:marTop w:val="0"/>
      <w:marBottom w:val="0"/>
      <w:divBdr>
        <w:top w:val="none" w:sz="0" w:space="0" w:color="auto"/>
        <w:left w:val="none" w:sz="0" w:space="0" w:color="auto"/>
        <w:bottom w:val="none" w:sz="0" w:space="0" w:color="auto"/>
        <w:right w:val="none" w:sz="0" w:space="0" w:color="auto"/>
      </w:divBdr>
    </w:div>
    <w:div w:id="1495220779">
      <w:bodyDiv w:val="1"/>
      <w:marLeft w:val="0"/>
      <w:marRight w:val="0"/>
      <w:marTop w:val="0"/>
      <w:marBottom w:val="0"/>
      <w:divBdr>
        <w:top w:val="none" w:sz="0" w:space="0" w:color="auto"/>
        <w:left w:val="none" w:sz="0" w:space="0" w:color="auto"/>
        <w:bottom w:val="none" w:sz="0" w:space="0" w:color="auto"/>
        <w:right w:val="none" w:sz="0" w:space="0" w:color="auto"/>
      </w:divBdr>
    </w:div>
    <w:div w:id="1513490498">
      <w:bodyDiv w:val="1"/>
      <w:marLeft w:val="0"/>
      <w:marRight w:val="0"/>
      <w:marTop w:val="0"/>
      <w:marBottom w:val="0"/>
      <w:divBdr>
        <w:top w:val="none" w:sz="0" w:space="0" w:color="auto"/>
        <w:left w:val="none" w:sz="0" w:space="0" w:color="auto"/>
        <w:bottom w:val="none" w:sz="0" w:space="0" w:color="auto"/>
        <w:right w:val="none" w:sz="0" w:space="0" w:color="auto"/>
      </w:divBdr>
    </w:div>
    <w:div w:id="1689479552">
      <w:bodyDiv w:val="1"/>
      <w:marLeft w:val="0"/>
      <w:marRight w:val="0"/>
      <w:marTop w:val="0"/>
      <w:marBottom w:val="0"/>
      <w:divBdr>
        <w:top w:val="none" w:sz="0" w:space="0" w:color="auto"/>
        <w:left w:val="none" w:sz="0" w:space="0" w:color="auto"/>
        <w:bottom w:val="none" w:sz="0" w:space="0" w:color="auto"/>
        <w:right w:val="none" w:sz="0" w:space="0" w:color="auto"/>
      </w:divBdr>
    </w:div>
    <w:div w:id="19734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030EC-2757-4967-A1F4-F3974C73D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Chris Stanley</cp:lastModifiedBy>
  <cp:revision>25</cp:revision>
  <cp:lastPrinted>2016-09-26T11:56:00Z</cp:lastPrinted>
  <dcterms:created xsi:type="dcterms:W3CDTF">2016-10-24T12:33:00Z</dcterms:created>
  <dcterms:modified xsi:type="dcterms:W3CDTF">2017-03-15T16:12:00Z</dcterms:modified>
</cp:coreProperties>
</file>